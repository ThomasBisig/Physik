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5707E" w14:textId="00555AE5" w:rsidR="004C46C8" w:rsidRPr="004C46C8" w:rsidRDefault="004C46C8" w:rsidP="00F96ADA">
      <w:pPr>
        <w:spacing w:line="276" w:lineRule="auto"/>
        <w:jc w:val="center"/>
        <w:rPr>
          <w:rFonts w:ascii="Helvetica" w:hAnsi="Helvetica"/>
          <w:sz w:val="20"/>
          <w:szCs w:val="20"/>
        </w:rPr>
      </w:pPr>
      <w:r w:rsidRPr="004C46C8">
        <w:rPr>
          <w:rFonts w:ascii="Helvetica" w:hAnsi="Helvetica"/>
          <w:sz w:val="20"/>
          <w:szCs w:val="20"/>
        </w:rPr>
        <w:t>Brown'sche Bewegung als Simulation</w:t>
      </w:r>
    </w:p>
    <w:p w14:paraId="7258FD5E" w14:textId="3EDAE90F" w:rsidR="00F96ADA" w:rsidRPr="004C46C8" w:rsidRDefault="009B4508" w:rsidP="00F96ADA">
      <w:pPr>
        <w:spacing w:line="276" w:lineRule="auto"/>
        <w:jc w:val="center"/>
        <w:rPr>
          <w:rFonts w:ascii="Helvetica" w:hAnsi="Helvetica"/>
          <w:b/>
          <w:sz w:val="28"/>
          <w:szCs w:val="28"/>
        </w:rPr>
      </w:pPr>
      <w:r>
        <w:rPr>
          <w:rFonts w:ascii="Helvetica" w:hAnsi="Helvetica"/>
          <w:b/>
          <w:noProof/>
        </w:rPr>
        <w:drawing>
          <wp:anchor distT="0" distB="0" distL="114300" distR="114300" simplePos="0" relativeHeight="251658240" behindDoc="0" locked="0" layoutInCell="1" allowOverlap="1" wp14:anchorId="3CA72AD0" wp14:editId="10D46DD6">
            <wp:simplePos x="0" y="0"/>
            <wp:positionH relativeFrom="column">
              <wp:posOffset>342900</wp:posOffset>
            </wp:positionH>
            <wp:positionV relativeFrom="paragraph">
              <wp:posOffset>424180</wp:posOffset>
            </wp:positionV>
            <wp:extent cx="4343400" cy="4278630"/>
            <wp:effectExtent l="0" t="0" r="0" b="0"/>
            <wp:wrapTopAndBottom/>
            <wp:docPr id="1" name="Picture 1" descr="Macintosh HD:Users:thomasbisig:Desktop:rand_wa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omasbisig:Desktop:rand_walk.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2355" b="7593"/>
                    <a:stretch/>
                  </pic:blipFill>
                  <pic:spPr bwMode="auto">
                    <a:xfrm>
                      <a:off x="0" y="0"/>
                      <a:ext cx="4343400" cy="4278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46C8" w:rsidRPr="004C46C8">
        <w:rPr>
          <w:rFonts w:ascii="Helvetica" w:hAnsi="Helvetica"/>
          <w:b/>
          <w:sz w:val="28"/>
          <w:szCs w:val="28"/>
        </w:rPr>
        <w:t>Der zufällige Nachhauseweg</w:t>
      </w:r>
      <w:r w:rsidR="00C633E9">
        <w:rPr>
          <w:rStyle w:val="FootnoteReference"/>
          <w:rFonts w:ascii="Helvetica" w:hAnsi="Helvetica"/>
          <w:b/>
          <w:sz w:val="28"/>
          <w:szCs w:val="28"/>
        </w:rPr>
        <w:footnoteReference w:id="1"/>
      </w:r>
    </w:p>
    <w:p w14:paraId="34C089C2" w14:textId="23C9B519" w:rsidR="00F96ADA" w:rsidRDefault="00F96ADA" w:rsidP="00F96ADA">
      <w:pPr>
        <w:spacing w:line="276" w:lineRule="auto"/>
        <w:jc w:val="center"/>
        <w:rPr>
          <w:rFonts w:ascii="Helvetica" w:hAnsi="Helvetica"/>
          <w:b/>
        </w:rPr>
      </w:pPr>
    </w:p>
    <w:p w14:paraId="597198F6" w14:textId="663AE9BF" w:rsidR="00F96ADA" w:rsidRPr="00387F49" w:rsidRDefault="004C46C8" w:rsidP="003A3E0E">
      <w:pPr>
        <w:spacing w:line="276" w:lineRule="auto"/>
        <w:jc w:val="both"/>
        <w:rPr>
          <w:rFonts w:ascii="Helvetica" w:hAnsi="Helvetica"/>
          <w:b/>
          <w:sz w:val="22"/>
          <w:szCs w:val="22"/>
        </w:rPr>
      </w:pPr>
      <w:r w:rsidRPr="00387F49">
        <w:rPr>
          <w:rFonts w:ascii="Helvetica" w:hAnsi="Helvetica"/>
          <w:b/>
          <w:sz w:val="22"/>
          <w:szCs w:val="22"/>
        </w:rPr>
        <w:t xml:space="preserve">Kurz vor der Prüfungssession hast Du </w:t>
      </w:r>
      <w:ins w:id="0" w:author="Thomas Bisig" w:date="2018-03-14T13:01:00Z">
        <w:r w:rsidR="006B1800">
          <w:rPr>
            <w:rFonts w:ascii="Helvetica" w:hAnsi="Helvetica"/>
            <w:b/>
            <w:sz w:val="22"/>
            <w:szCs w:val="22"/>
          </w:rPr>
          <w:t xml:space="preserve">in </w:t>
        </w:r>
      </w:ins>
      <w:r w:rsidRPr="00387F49">
        <w:rPr>
          <w:rFonts w:ascii="Helvetica" w:hAnsi="Helvetica"/>
          <w:b/>
          <w:sz w:val="22"/>
          <w:szCs w:val="22"/>
        </w:rPr>
        <w:t>der Schule so viel gelernt, dass Dein Kopf und Dein Gleichgewichtssinn nicht mehr ri</w:t>
      </w:r>
      <w:r w:rsidR="009B4508" w:rsidRPr="00387F49">
        <w:rPr>
          <w:rFonts w:ascii="Helvetica" w:hAnsi="Helvetica"/>
          <w:b/>
          <w:sz w:val="22"/>
          <w:szCs w:val="22"/>
        </w:rPr>
        <w:t>chtig funktionieren</w:t>
      </w:r>
      <w:r w:rsidRPr="00387F49">
        <w:rPr>
          <w:rFonts w:ascii="Helvetica" w:hAnsi="Helvetica"/>
          <w:b/>
          <w:sz w:val="22"/>
          <w:szCs w:val="22"/>
        </w:rPr>
        <w:t>. Statt auf direktem Wege nach hause laufen zu können, fällst Du jeweils mit gleicher Wahrscheinlichkeit einen Meter</w:t>
      </w:r>
      <w:r w:rsidR="00434292" w:rsidRPr="00387F49">
        <w:rPr>
          <w:rFonts w:ascii="Helvetica" w:hAnsi="Helvetica"/>
          <w:b/>
          <w:sz w:val="22"/>
          <w:szCs w:val="22"/>
        </w:rPr>
        <w:t xml:space="preserve"> weit</w:t>
      </w:r>
      <w:r w:rsidRPr="00387F49">
        <w:rPr>
          <w:rFonts w:ascii="Helvetica" w:hAnsi="Helvetica"/>
          <w:b/>
          <w:sz w:val="22"/>
          <w:szCs w:val="22"/>
        </w:rPr>
        <w:t xml:space="preserve"> in eine beliebige Richtung. Da Du eine robuste Person bist, stehst Du gleich wieder auf... und fällst gleich wieder um. Wie viele Male musst Du im Durchschnitt stürzen, um nach hause zu kommen?</w:t>
      </w:r>
    </w:p>
    <w:p w14:paraId="25831330" w14:textId="77777777" w:rsidR="001F67A2" w:rsidRPr="00387F49" w:rsidRDefault="001F67A2" w:rsidP="00015A92">
      <w:pPr>
        <w:spacing w:line="276" w:lineRule="auto"/>
        <w:rPr>
          <w:rFonts w:ascii="Helvetica" w:hAnsi="Helvetica"/>
          <w:sz w:val="22"/>
          <w:szCs w:val="22"/>
          <w:highlight w:val="yellow"/>
        </w:rPr>
      </w:pPr>
    </w:p>
    <w:p w14:paraId="0CEA7A3B" w14:textId="48E4D885" w:rsidR="004C46C8" w:rsidRPr="00387F49" w:rsidRDefault="001F67A2" w:rsidP="001F67A2">
      <w:pPr>
        <w:shd w:val="clear" w:color="auto" w:fill="F3F3F3"/>
        <w:spacing w:line="276" w:lineRule="auto"/>
        <w:rPr>
          <w:rFonts w:ascii="Helvetica" w:hAnsi="Helvetica"/>
          <w:sz w:val="22"/>
          <w:szCs w:val="22"/>
        </w:rPr>
      </w:pPr>
      <w:r w:rsidRPr="00387F49">
        <w:rPr>
          <w:rFonts w:ascii="Helvetica" w:hAnsi="Helvetica"/>
          <w:sz w:val="22"/>
          <w:szCs w:val="22"/>
        </w:rPr>
        <w:br/>
        <w:t>Du lernst in diesem Modul</w:t>
      </w:r>
    </w:p>
    <w:p w14:paraId="38EDE042" w14:textId="7D7B1712" w:rsidR="001F67A2" w:rsidRPr="00387F49" w:rsidRDefault="00434292" w:rsidP="001F67A2">
      <w:pPr>
        <w:pStyle w:val="ListParagraph"/>
        <w:numPr>
          <w:ilvl w:val="0"/>
          <w:numId w:val="4"/>
        </w:numPr>
        <w:shd w:val="clear" w:color="auto" w:fill="F3F3F3"/>
        <w:spacing w:line="276" w:lineRule="auto"/>
        <w:rPr>
          <w:rFonts w:ascii="Helvetica" w:hAnsi="Helvetica"/>
          <w:sz w:val="22"/>
          <w:szCs w:val="22"/>
        </w:rPr>
      </w:pPr>
      <w:r w:rsidRPr="00387F49">
        <w:rPr>
          <w:rFonts w:ascii="Helvetica" w:hAnsi="Helvetica"/>
          <w:sz w:val="22"/>
          <w:szCs w:val="22"/>
        </w:rPr>
        <w:t>r</w:t>
      </w:r>
      <w:r w:rsidR="001F67A2" w:rsidRPr="00387F49">
        <w:rPr>
          <w:rFonts w:ascii="Helvetica" w:hAnsi="Helvetica"/>
          <w:sz w:val="22"/>
          <w:szCs w:val="22"/>
        </w:rPr>
        <w:t>eale Fragestellungen zu abstrahieren und zu modellieren</w:t>
      </w:r>
    </w:p>
    <w:p w14:paraId="01261684" w14:textId="52ACA68F" w:rsidR="001F67A2" w:rsidRPr="00387F49" w:rsidRDefault="00434292" w:rsidP="001F67A2">
      <w:pPr>
        <w:pStyle w:val="ListParagraph"/>
        <w:numPr>
          <w:ilvl w:val="0"/>
          <w:numId w:val="4"/>
        </w:numPr>
        <w:shd w:val="clear" w:color="auto" w:fill="F3F3F3"/>
        <w:spacing w:line="276" w:lineRule="auto"/>
        <w:rPr>
          <w:rFonts w:ascii="Helvetica" w:hAnsi="Helvetica"/>
          <w:sz w:val="22"/>
          <w:szCs w:val="22"/>
        </w:rPr>
      </w:pPr>
      <w:r w:rsidRPr="00387F49">
        <w:rPr>
          <w:rFonts w:ascii="Helvetica" w:hAnsi="Helvetica"/>
          <w:sz w:val="22"/>
          <w:szCs w:val="22"/>
        </w:rPr>
        <w:t>s</w:t>
      </w:r>
      <w:r w:rsidR="001F67A2" w:rsidRPr="00387F49">
        <w:rPr>
          <w:rFonts w:ascii="Helvetica" w:hAnsi="Helvetica"/>
          <w:sz w:val="22"/>
          <w:szCs w:val="22"/>
        </w:rPr>
        <w:t>innvolle Annahmen/Vereinfachungen zu treffen</w:t>
      </w:r>
    </w:p>
    <w:p w14:paraId="64D59579" w14:textId="4AC60FB4" w:rsidR="001F67A2" w:rsidRPr="00387F49" w:rsidRDefault="00434292" w:rsidP="001F67A2">
      <w:pPr>
        <w:pStyle w:val="ListParagraph"/>
        <w:numPr>
          <w:ilvl w:val="0"/>
          <w:numId w:val="4"/>
        </w:numPr>
        <w:shd w:val="clear" w:color="auto" w:fill="F3F3F3"/>
        <w:spacing w:line="276" w:lineRule="auto"/>
        <w:rPr>
          <w:rFonts w:ascii="Helvetica" w:hAnsi="Helvetica"/>
          <w:sz w:val="22"/>
          <w:szCs w:val="22"/>
        </w:rPr>
      </w:pPr>
      <w:r w:rsidRPr="00387F49">
        <w:rPr>
          <w:rFonts w:ascii="Helvetica" w:hAnsi="Helvetica"/>
          <w:sz w:val="22"/>
          <w:szCs w:val="22"/>
        </w:rPr>
        <w:t>m</w:t>
      </w:r>
      <w:r w:rsidR="001F67A2" w:rsidRPr="00387F49">
        <w:rPr>
          <w:rFonts w:ascii="Helvetica" w:hAnsi="Helvetica"/>
          <w:sz w:val="22"/>
          <w:szCs w:val="22"/>
        </w:rPr>
        <w:t>anuelle Prozesse in einen Computercode umzuschreiben</w:t>
      </w:r>
    </w:p>
    <w:p w14:paraId="17D12836" w14:textId="6C4731A1" w:rsidR="001F67A2" w:rsidRPr="00387F49" w:rsidRDefault="001F67A2" w:rsidP="001F67A2">
      <w:pPr>
        <w:pStyle w:val="ListParagraph"/>
        <w:numPr>
          <w:ilvl w:val="0"/>
          <w:numId w:val="4"/>
        </w:numPr>
        <w:shd w:val="clear" w:color="auto" w:fill="F3F3F3"/>
        <w:spacing w:line="276" w:lineRule="auto"/>
        <w:rPr>
          <w:rFonts w:ascii="Helvetica" w:hAnsi="Helvetica"/>
          <w:sz w:val="22"/>
          <w:szCs w:val="22"/>
        </w:rPr>
      </w:pPr>
      <w:r w:rsidRPr="00387F49">
        <w:rPr>
          <w:rFonts w:ascii="Helvetica" w:hAnsi="Helvetica"/>
          <w:sz w:val="22"/>
          <w:szCs w:val="22"/>
        </w:rPr>
        <w:t>Simulationen durchzuführen und einfache Auswertung</w:t>
      </w:r>
      <w:r w:rsidR="005D2BD8" w:rsidRPr="00387F49">
        <w:rPr>
          <w:rFonts w:ascii="Helvetica" w:hAnsi="Helvetica"/>
          <w:sz w:val="22"/>
          <w:szCs w:val="22"/>
        </w:rPr>
        <w:t>en</w:t>
      </w:r>
      <w:r w:rsidRPr="00387F49">
        <w:rPr>
          <w:rFonts w:ascii="Helvetica" w:hAnsi="Helvetica"/>
          <w:sz w:val="22"/>
          <w:szCs w:val="22"/>
        </w:rPr>
        <w:t xml:space="preserve"> zu machen</w:t>
      </w:r>
    </w:p>
    <w:p w14:paraId="0BDF654C" w14:textId="1C3759BE" w:rsidR="001F67A2" w:rsidRPr="00387F49" w:rsidRDefault="00434292" w:rsidP="001F67A2">
      <w:pPr>
        <w:pStyle w:val="ListParagraph"/>
        <w:numPr>
          <w:ilvl w:val="0"/>
          <w:numId w:val="4"/>
        </w:numPr>
        <w:shd w:val="clear" w:color="auto" w:fill="F3F3F3"/>
        <w:spacing w:line="276" w:lineRule="auto"/>
        <w:rPr>
          <w:rFonts w:ascii="Helvetica" w:hAnsi="Helvetica"/>
          <w:sz w:val="22"/>
          <w:szCs w:val="22"/>
        </w:rPr>
      </w:pPr>
      <w:r w:rsidRPr="00387F49">
        <w:rPr>
          <w:rFonts w:ascii="Helvetica" w:hAnsi="Helvetica"/>
          <w:sz w:val="22"/>
          <w:szCs w:val="22"/>
        </w:rPr>
        <w:t>g</w:t>
      </w:r>
      <w:r w:rsidR="001F67A2" w:rsidRPr="00387F49">
        <w:rPr>
          <w:rFonts w:ascii="Helvetica" w:hAnsi="Helvetica"/>
          <w:sz w:val="22"/>
          <w:szCs w:val="22"/>
        </w:rPr>
        <w:t>rundlegenden Programmierblöcke selber an</w:t>
      </w:r>
      <w:r w:rsidRPr="00387F49">
        <w:rPr>
          <w:rFonts w:ascii="Helvetica" w:hAnsi="Helvetica"/>
          <w:sz w:val="22"/>
          <w:szCs w:val="22"/>
        </w:rPr>
        <w:t>zu</w:t>
      </w:r>
      <w:r w:rsidR="001F67A2" w:rsidRPr="00387F49">
        <w:rPr>
          <w:rFonts w:ascii="Helvetica" w:hAnsi="Helvetica"/>
          <w:sz w:val="22"/>
          <w:szCs w:val="22"/>
        </w:rPr>
        <w:t>wenden</w:t>
      </w:r>
      <w:r w:rsidR="001F67A2" w:rsidRPr="00387F49">
        <w:rPr>
          <w:rFonts w:ascii="Helvetica" w:hAnsi="Helvetica"/>
          <w:sz w:val="22"/>
          <w:szCs w:val="22"/>
        </w:rPr>
        <w:br/>
      </w:r>
    </w:p>
    <w:p w14:paraId="7D26203F" w14:textId="77777777" w:rsidR="006B1800" w:rsidRDefault="006B1800" w:rsidP="003A3E0E">
      <w:pPr>
        <w:spacing w:line="276" w:lineRule="auto"/>
        <w:jc w:val="both"/>
        <w:rPr>
          <w:ins w:id="1" w:author="Thomas Bisig" w:date="2018-03-14T13:01:00Z"/>
          <w:rFonts w:ascii="Helvetica" w:hAnsi="Helvetica"/>
          <w:sz w:val="22"/>
          <w:szCs w:val="22"/>
        </w:rPr>
      </w:pPr>
    </w:p>
    <w:p w14:paraId="28A34001" w14:textId="1B9BFAE1" w:rsidR="004C46C8" w:rsidRPr="00387F49" w:rsidRDefault="004C46C8" w:rsidP="003A3E0E">
      <w:pPr>
        <w:spacing w:line="276" w:lineRule="auto"/>
        <w:jc w:val="both"/>
        <w:rPr>
          <w:rFonts w:ascii="Helvetica" w:hAnsi="Helvetica"/>
          <w:sz w:val="22"/>
          <w:szCs w:val="22"/>
        </w:rPr>
      </w:pPr>
      <w:r w:rsidRPr="00387F49">
        <w:rPr>
          <w:rFonts w:ascii="Helvetica" w:hAnsi="Helvetica"/>
          <w:sz w:val="22"/>
          <w:szCs w:val="22"/>
        </w:rPr>
        <w:lastRenderedPageBreak/>
        <w:t>Physikalische</w:t>
      </w:r>
      <w:r w:rsidR="0034408A" w:rsidRPr="00387F49">
        <w:rPr>
          <w:rFonts w:ascii="Helvetica" w:hAnsi="Helvetica"/>
          <w:sz w:val="22"/>
          <w:szCs w:val="22"/>
        </w:rPr>
        <w:t xml:space="preserve"> Phänomene lassen sich oft mit H</w:t>
      </w:r>
      <w:r w:rsidRPr="00387F49">
        <w:rPr>
          <w:rFonts w:ascii="Helvetica" w:hAnsi="Helvetica"/>
          <w:sz w:val="22"/>
          <w:szCs w:val="22"/>
        </w:rPr>
        <w:t>ilfe eines Computers veranschaulichen und/oder einfacher berechnen und approximieren. Im Unterricht haben wir d</w:t>
      </w:r>
      <w:r w:rsidR="003A3E0E" w:rsidRPr="00387F49">
        <w:rPr>
          <w:rFonts w:ascii="Helvetica" w:hAnsi="Helvetica"/>
          <w:sz w:val="22"/>
          <w:szCs w:val="22"/>
        </w:rPr>
        <w:t xml:space="preserve">ie Bewegung von Pollen in Wasser </w:t>
      </w:r>
      <w:r w:rsidRPr="00387F49">
        <w:rPr>
          <w:rFonts w:ascii="Helvetica" w:hAnsi="Helvetica"/>
          <w:sz w:val="22"/>
          <w:szCs w:val="22"/>
        </w:rPr>
        <w:t xml:space="preserve">betrachtet: </w:t>
      </w:r>
      <w:r w:rsidR="00015A92" w:rsidRPr="00387F49">
        <w:rPr>
          <w:rFonts w:ascii="Helvetica" w:hAnsi="Helvetica"/>
          <w:sz w:val="22"/>
          <w:szCs w:val="22"/>
        </w:rPr>
        <w:t xml:space="preserve">Die zufällig erscheinende </w:t>
      </w:r>
      <w:r w:rsidR="005D2BD8" w:rsidRPr="00387F49">
        <w:rPr>
          <w:rFonts w:ascii="Helvetica" w:hAnsi="Helvetica"/>
          <w:sz w:val="22"/>
          <w:szCs w:val="22"/>
        </w:rPr>
        <w:t>B</w:t>
      </w:r>
      <w:r w:rsidRPr="00387F49">
        <w:rPr>
          <w:rFonts w:ascii="Helvetica" w:hAnsi="Helvetica"/>
          <w:sz w:val="22"/>
          <w:szCs w:val="22"/>
        </w:rPr>
        <w:t>ewegung</w:t>
      </w:r>
      <w:r w:rsidR="00015A92" w:rsidRPr="00387F49">
        <w:rPr>
          <w:rFonts w:ascii="Helvetica" w:hAnsi="Helvetica"/>
          <w:sz w:val="22"/>
          <w:szCs w:val="22"/>
        </w:rPr>
        <w:t xml:space="preserve"> von Pollen in Wasser lässt sich mit Hilfe der Kollisionen, welche durch die Zitterbewegung der </w:t>
      </w:r>
      <w:r w:rsidR="003A3E0E" w:rsidRPr="00387F49">
        <w:rPr>
          <w:rFonts w:ascii="Helvetica" w:hAnsi="Helvetica"/>
          <w:sz w:val="22"/>
          <w:szCs w:val="22"/>
        </w:rPr>
        <w:t xml:space="preserve">die </w:t>
      </w:r>
      <w:r w:rsidR="00015A92" w:rsidRPr="00387F49">
        <w:rPr>
          <w:rFonts w:ascii="Helvetica" w:hAnsi="Helvetica"/>
          <w:sz w:val="22"/>
          <w:szCs w:val="22"/>
        </w:rPr>
        <w:t>Pollen umgebende</w:t>
      </w:r>
      <w:r w:rsidRPr="00387F49">
        <w:rPr>
          <w:rFonts w:ascii="Helvetica" w:hAnsi="Helvetica"/>
          <w:sz w:val="22"/>
          <w:szCs w:val="22"/>
        </w:rPr>
        <w:t>n Teilchen entstehen, erklären. Die Frage in der Einleitung lässt sich folgendermassen umformulieren: wie lange geht es, bis ein Pollen eine gewisse Strecke in der Lösung zurückgelegt hat?</w:t>
      </w:r>
    </w:p>
    <w:p w14:paraId="575FAA1B" w14:textId="77777777" w:rsidR="004C46C8" w:rsidRPr="00387F49" w:rsidRDefault="004C46C8" w:rsidP="003A3E0E">
      <w:pPr>
        <w:spacing w:line="276" w:lineRule="auto"/>
        <w:jc w:val="both"/>
        <w:rPr>
          <w:rFonts w:ascii="Helvetica" w:hAnsi="Helvetica"/>
          <w:sz w:val="22"/>
          <w:szCs w:val="22"/>
        </w:rPr>
      </w:pPr>
    </w:p>
    <w:p w14:paraId="1F737821" w14:textId="19DB1DAA" w:rsidR="00015A92" w:rsidRPr="00387F49" w:rsidRDefault="00015A92" w:rsidP="003A3E0E">
      <w:pPr>
        <w:spacing w:line="276" w:lineRule="auto"/>
        <w:jc w:val="both"/>
        <w:rPr>
          <w:rFonts w:ascii="Helvetica" w:hAnsi="Helvetica"/>
          <w:sz w:val="22"/>
          <w:szCs w:val="22"/>
        </w:rPr>
      </w:pPr>
      <w:r w:rsidRPr="00387F49">
        <w:rPr>
          <w:rFonts w:ascii="Helvetica" w:hAnsi="Helvetica"/>
          <w:sz w:val="22"/>
          <w:szCs w:val="22"/>
        </w:rPr>
        <w:t>Das Ziel dieser drei Lektionen ist es, das Verhalten der Pollen auf vereinfachte Art und Weise mit Hilfe von Simulationen nach zu bauen und gewisse Grössen des Vorgangs zu messen.</w:t>
      </w:r>
    </w:p>
    <w:p w14:paraId="2BD45B36" w14:textId="77777777" w:rsidR="00015A92" w:rsidRPr="00387F49" w:rsidRDefault="00015A92" w:rsidP="003A3E0E">
      <w:pPr>
        <w:spacing w:line="276" w:lineRule="auto"/>
        <w:jc w:val="both"/>
        <w:rPr>
          <w:rFonts w:ascii="Helvetica" w:hAnsi="Helvetica"/>
          <w:sz w:val="22"/>
          <w:szCs w:val="22"/>
        </w:rPr>
      </w:pPr>
    </w:p>
    <w:p w14:paraId="0CBBFC90" w14:textId="6E4167B7" w:rsidR="00015A92" w:rsidRPr="00387F49" w:rsidRDefault="00015A92" w:rsidP="003A3E0E">
      <w:pPr>
        <w:spacing w:line="276" w:lineRule="auto"/>
        <w:jc w:val="both"/>
        <w:rPr>
          <w:rFonts w:ascii="Helvetica" w:hAnsi="Helvetica"/>
          <w:sz w:val="22"/>
          <w:szCs w:val="22"/>
        </w:rPr>
      </w:pPr>
      <w:r w:rsidRPr="00387F49">
        <w:rPr>
          <w:rFonts w:ascii="Helvetica" w:hAnsi="Helvetica"/>
          <w:sz w:val="22"/>
          <w:szCs w:val="22"/>
        </w:rPr>
        <w:t>Um das Problem überhaupt angehen zu können, schauen wir uns zuerst ein System an, welches durch ein paar Vereinfachungen überschaubar wird</w:t>
      </w:r>
      <w:r w:rsidR="003A3E0E" w:rsidRPr="00387F49">
        <w:rPr>
          <w:rFonts w:ascii="Helvetica" w:hAnsi="Helvetica"/>
          <w:sz w:val="22"/>
          <w:szCs w:val="22"/>
        </w:rPr>
        <w:t>.</w:t>
      </w:r>
      <w:r w:rsidR="003A3E0E" w:rsidRPr="00387F49">
        <w:rPr>
          <w:rStyle w:val="FootnoteReference"/>
          <w:rFonts w:ascii="Helvetica" w:hAnsi="Helvetica"/>
          <w:sz w:val="22"/>
          <w:szCs w:val="22"/>
        </w:rPr>
        <w:footnoteReference w:id="2"/>
      </w:r>
    </w:p>
    <w:p w14:paraId="22D4E0E7" w14:textId="77777777" w:rsidR="00015A92" w:rsidRPr="00387F49" w:rsidRDefault="00015A92" w:rsidP="00015A92">
      <w:pPr>
        <w:spacing w:line="276" w:lineRule="auto"/>
        <w:rPr>
          <w:rFonts w:ascii="Helvetica" w:hAnsi="Helvetica"/>
          <w:sz w:val="22"/>
          <w:szCs w:val="22"/>
        </w:rPr>
      </w:pPr>
    </w:p>
    <w:p w14:paraId="21D825FF" w14:textId="77777777" w:rsidR="000478D7" w:rsidRPr="00387F49" w:rsidRDefault="000478D7">
      <w:pPr>
        <w:rPr>
          <w:rFonts w:ascii="Helvetica" w:hAnsi="Helvetica"/>
          <w:b/>
          <w:sz w:val="22"/>
          <w:szCs w:val="22"/>
        </w:rPr>
      </w:pPr>
      <w:r w:rsidRPr="00387F49">
        <w:rPr>
          <w:rFonts w:ascii="Helvetica" w:hAnsi="Helvetica"/>
          <w:b/>
          <w:sz w:val="22"/>
          <w:szCs w:val="22"/>
        </w:rPr>
        <w:br w:type="page"/>
      </w:r>
    </w:p>
    <w:p w14:paraId="5BC4C76C" w14:textId="60DD396A" w:rsidR="00015A92" w:rsidRPr="00387F49" w:rsidRDefault="00FE69DD" w:rsidP="00015A92">
      <w:pPr>
        <w:spacing w:line="276" w:lineRule="auto"/>
        <w:rPr>
          <w:rFonts w:ascii="Helvetica" w:hAnsi="Helvetica"/>
          <w:b/>
          <w:sz w:val="22"/>
          <w:szCs w:val="22"/>
        </w:rPr>
      </w:pPr>
      <w:r w:rsidRPr="00387F49">
        <w:rPr>
          <w:rFonts w:ascii="Helvetica" w:hAnsi="Helvetica"/>
          <w:b/>
          <w:sz w:val="22"/>
          <w:szCs w:val="22"/>
        </w:rPr>
        <w:t xml:space="preserve">1. </w:t>
      </w:r>
      <w:r w:rsidR="00015A92" w:rsidRPr="00387F49">
        <w:rPr>
          <w:rFonts w:ascii="Helvetica" w:hAnsi="Helvetica"/>
          <w:b/>
          <w:sz w:val="22"/>
          <w:szCs w:val="22"/>
        </w:rPr>
        <w:t>Vereinfachungen</w:t>
      </w:r>
    </w:p>
    <w:p w14:paraId="1A1B7A7F" w14:textId="77777777" w:rsidR="003A3E0E" w:rsidRPr="00387F49" w:rsidRDefault="003A3E0E" w:rsidP="00015A92">
      <w:pPr>
        <w:spacing w:line="276" w:lineRule="auto"/>
        <w:rPr>
          <w:rFonts w:ascii="Helvetica" w:hAnsi="Helvetica"/>
          <w:b/>
          <w:sz w:val="22"/>
          <w:szCs w:val="22"/>
        </w:rPr>
      </w:pPr>
    </w:p>
    <w:p w14:paraId="49F44A07" w14:textId="234E6BA9" w:rsidR="005D2BD8" w:rsidRPr="00387F49" w:rsidRDefault="005D2BD8" w:rsidP="00015A92">
      <w:pPr>
        <w:spacing w:line="276" w:lineRule="auto"/>
        <w:rPr>
          <w:rFonts w:ascii="Helvetica" w:hAnsi="Helvetica"/>
          <w:sz w:val="22"/>
          <w:szCs w:val="22"/>
        </w:rPr>
      </w:pPr>
      <w:r w:rsidRPr="00387F49">
        <w:rPr>
          <w:rFonts w:ascii="Helvetica" w:hAnsi="Helvetica"/>
          <w:sz w:val="22"/>
          <w:szCs w:val="22"/>
        </w:rPr>
        <w:t>Nachfolgende Vereinfachungen erlauben es uns, einen speziellen Fall der Dynamik zu programmieren:</w:t>
      </w:r>
    </w:p>
    <w:p w14:paraId="3BC8D98B" w14:textId="77777777" w:rsidR="005D2BD8" w:rsidRPr="00387F49" w:rsidRDefault="005D2BD8" w:rsidP="00015A92">
      <w:pPr>
        <w:spacing w:line="276" w:lineRule="auto"/>
        <w:rPr>
          <w:rFonts w:ascii="Helvetica" w:hAnsi="Helvetica"/>
          <w:b/>
          <w:sz w:val="22"/>
          <w:szCs w:val="22"/>
        </w:rPr>
      </w:pPr>
    </w:p>
    <w:p w14:paraId="27235B58" w14:textId="77777777" w:rsidR="00015A92" w:rsidRPr="00387F49" w:rsidRDefault="00015A92" w:rsidP="00015A92">
      <w:pPr>
        <w:pStyle w:val="ListParagraph"/>
        <w:numPr>
          <w:ilvl w:val="0"/>
          <w:numId w:val="2"/>
        </w:numPr>
        <w:spacing w:line="276" w:lineRule="auto"/>
        <w:rPr>
          <w:rFonts w:ascii="Helvetica" w:hAnsi="Helvetica"/>
          <w:sz w:val="22"/>
          <w:szCs w:val="22"/>
        </w:rPr>
      </w:pPr>
      <w:r w:rsidRPr="00387F49">
        <w:rPr>
          <w:rFonts w:ascii="Helvetica" w:hAnsi="Helvetica"/>
          <w:sz w:val="22"/>
          <w:szCs w:val="22"/>
        </w:rPr>
        <w:t xml:space="preserve">Die Pollen, welche auf der Oberfläche einer Flüssigkeit schwimmen, bewegen sich (idealisiert) in zwei Dimensionen. Die </w:t>
      </w:r>
      <w:r w:rsidRPr="00387F49">
        <w:rPr>
          <w:rFonts w:ascii="Helvetica" w:hAnsi="Helvetica"/>
          <w:b/>
          <w:sz w:val="22"/>
          <w:szCs w:val="22"/>
        </w:rPr>
        <w:t>erste Vereinfachung</w:t>
      </w:r>
      <w:r w:rsidRPr="00387F49">
        <w:rPr>
          <w:rFonts w:ascii="Helvetica" w:hAnsi="Helvetica"/>
          <w:sz w:val="22"/>
          <w:szCs w:val="22"/>
        </w:rPr>
        <w:t xml:space="preserve"> besteht darin, dass wir uns zuerst auf eine Dimension beschränken. Dh der Pollen kann sich nur nach links oder rechts bewegen.</w:t>
      </w:r>
    </w:p>
    <w:p w14:paraId="12740208" w14:textId="12FFFC35" w:rsidR="00015A92" w:rsidRPr="00387F49" w:rsidRDefault="00015A92" w:rsidP="00015A92">
      <w:pPr>
        <w:pStyle w:val="ListParagraph"/>
        <w:numPr>
          <w:ilvl w:val="0"/>
          <w:numId w:val="2"/>
        </w:numPr>
        <w:spacing w:line="276" w:lineRule="auto"/>
        <w:rPr>
          <w:rFonts w:ascii="Helvetica" w:hAnsi="Helvetica"/>
          <w:sz w:val="22"/>
          <w:szCs w:val="22"/>
        </w:rPr>
      </w:pPr>
      <w:r w:rsidRPr="00387F49">
        <w:rPr>
          <w:rFonts w:ascii="Helvetica" w:hAnsi="Helvetica"/>
          <w:sz w:val="22"/>
          <w:szCs w:val="22"/>
        </w:rPr>
        <w:t xml:space="preserve">Die Stösse, welche die Pollen erfahren, </w:t>
      </w:r>
      <w:r w:rsidR="005D2BD8" w:rsidRPr="00387F49">
        <w:rPr>
          <w:rFonts w:ascii="Helvetica" w:hAnsi="Helvetica"/>
          <w:sz w:val="22"/>
          <w:szCs w:val="22"/>
        </w:rPr>
        <w:t>sind im realen Fall</w:t>
      </w:r>
      <w:r w:rsidRPr="00387F49">
        <w:rPr>
          <w:rFonts w:ascii="Helvetica" w:hAnsi="Helvetica"/>
          <w:sz w:val="22"/>
          <w:szCs w:val="22"/>
        </w:rPr>
        <w:t xml:space="preserve"> unterschiedlich gross. Die </w:t>
      </w:r>
      <w:r w:rsidRPr="00387F49">
        <w:rPr>
          <w:rFonts w:ascii="Helvetica" w:hAnsi="Helvetica"/>
          <w:b/>
          <w:sz w:val="22"/>
          <w:szCs w:val="22"/>
        </w:rPr>
        <w:t>zweite Vereinfachung</w:t>
      </w:r>
      <w:r w:rsidRPr="00387F49">
        <w:rPr>
          <w:rFonts w:ascii="Helvetica" w:hAnsi="Helvetica"/>
          <w:sz w:val="22"/>
          <w:szCs w:val="22"/>
        </w:rPr>
        <w:t xml:space="preserve"> besteht darin, alle Stösse gleich zu behandeln.</w:t>
      </w:r>
    </w:p>
    <w:p w14:paraId="077EB631" w14:textId="77777777" w:rsidR="00015A92" w:rsidRPr="00387F49" w:rsidRDefault="00015A92" w:rsidP="00015A92">
      <w:pPr>
        <w:pStyle w:val="ListParagraph"/>
        <w:numPr>
          <w:ilvl w:val="0"/>
          <w:numId w:val="2"/>
        </w:numPr>
        <w:spacing w:line="276" w:lineRule="auto"/>
        <w:rPr>
          <w:rFonts w:ascii="Helvetica" w:hAnsi="Helvetica"/>
          <w:sz w:val="22"/>
          <w:szCs w:val="22"/>
        </w:rPr>
      </w:pPr>
      <w:r w:rsidRPr="00387F49">
        <w:rPr>
          <w:rFonts w:ascii="Helvetica" w:hAnsi="Helvetica"/>
          <w:sz w:val="22"/>
          <w:szCs w:val="22"/>
        </w:rPr>
        <w:t xml:space="preserve">Die </w:t>
      </w:r>
      <w:r w:rsidRPr="00387F49">
        <w:rPr>
          <w:rFonts w:ascii="Helvetica" w:hAnsi="Helvetica"/>
          <w:b/>
          <w:sz w:val="22"/>
          <w:szCs w:val="22"/>
        </w:rPr>
        <w:t>dritte Vereinfachung</w:t>
      </w:r>
      <w:r w:rsidRPr="00387F49">
        <w:rPr>
          <w:rFonts w:ascii="Helvetica" w:hAnsi="Helvetica"/>
          <w:sz w:val="22"/>
          <w:szCs w:val="22"/>
        </w:rPr>
        <w:t xml:space="preserve"> besteht darin, dass wir annehmen, die Stösse der Teilchen in der Flüssigkeit seien von allen Seiten gleich wahrscheinlich.</w:t>
      </w:r>
    </w:p>
    <w:p w14:paraId="23201BA4" w14:textId="7EEA1707" w:rsidR="00015A92" w:rsidRPr="00387F49" w:rsidRDefault="00015A92" w:rsidP="00015A92">
      <w:pPr>
        <w:pStyle w:val="ListParagraph"/>
        <w:numPr>
          <w:ilvl w:val="0"/>
          <w:numId w:val="2"/>
        </w:numPr>
        <w:spacing w:line="276" w:lineRule="auto"/>
        <w:rPr>
          <w:rFonts w:ascii="Helvetica" w:hAnsi="Helvetica"/>
          <w:sz w:val="22"/>
          <w:szCs w:val="22"/>
        </w:rPr>
      </w:pPr>
      <w:r w:rsidRPr="00387F49">
        <w:rPr>
          <w:rFonts w:ascii="Helvetica" w:hAnsi="Helvetica"/>
          <w:sz w:val="22"/>
          <w:szCs w:val="22"/>
        </w:rPr>
        <w:t>Die Zeit ist ereignisgesteuert d.h. jeder Schritt nach links oder rech</w:t>
      </w:r>
      <w:r w:rsidR="003A3E0E" w:rsidRPr="00387F49">
        <w:rPr>
          <w:rFonts w:ascii="Helvetica" w:hAnsi="Helvetica"/>
          <w:sz w:val="22"/>
          <w:szCs w:val="22"/>
        </w:rPr>
        <w:t>ts erfolgt nach derselben Zeit.</w:t>
      </w:r>
    </w:p>
    <w:p w14:paraId="4CDBD0AE" w14:textId="77777777" w:rsidR="005306A2" w:rsidRPr="00387F49" w:rsidRDefault="005306A2" w:rsidP="005306A2">
      <w:pPr>
        <w:spacing w:line="276" w:lineRule="auto"/>
        <w:rPr>
          <w:rFonts w:ascii="Helvetica" w:hAnsi="Helvetica"/>
          <w:sz w:val="22"/>
          <w:szCs w:val="22"/>
        </w:rPr>
      </w:pPr>
    </w:p>
    <w:p w14:paraId="13378C08" w14:textId="39A8EE8A" w:rsidR="005306A2" w:rsidRPr="00387F49" w:rsidRDefault="005306A2" w:rsidP="005306A2">
      <w:pPr>
        <w:spacing w:line="276" w:lineRule="auto"/>
        <w:rPr>
          <w:rFonts w:ascii="Helvetica" w:hAnsi="Helvetica"/>
          <w:sz w:val="22"/>
          <w:szCs w:val="22"/>
        </w:rPr>
      </w:pPr>
      <w:r w:rsidRPr="00387F49">
        <w:rPr>
          <w:rFonts w:ascii="Helvetica" w:hAnsi="Helvetica"/>
          <w:sz w:val="22"/>
          <w:szCs w:val="22"/>
        </w:rPr>
        <w:t>Diese Vereinfachungen lassen uns den Weg der Pollen wie Deinen Nachhauseweg simulieren: statt alle Teilchenkollisionen zu berechnen, schauen wir uns direkt die Dynamik des Pollens an.</w:t>
      </w:r>
    </w:p>
    <w:p w14:paraId="21D13201" w14:textId="77777777" w:rsidR="00015A92" w:rsidRPr="00387F49" w:rsidRDefault="00015A92" w:rsidP="00015A92">
      <w:pPr>
        <w:spacing w:line="276" w:lineRule="auto"/>
        <w:rPr>
          <w:rFonts w:ascii="Helvetica" w:hAnsi="Helvetica"/>
          <w:sz w:val="22"/>
          <w:szCs w:val="22"/>
        </w:rPr>
      </w:pPr>
    </w:p>
    <w:p w14:paraId="27517D16" w14:textId="789A8D03" w:rsidR="00015A92" w:rsidRPr="00387F49" w:rsidRDefault="005306A2" w:rsidP="00015A92">
      <w:pPr>
        <w:spacing w:line="276" w:lineRule="auto"/>
        <w:rPr>
          <w:rFonts w:ascii="Helvetica" w:hAnsi="Helvetica"/>
          <w:sz w:val="22"/>
          <w:szCs w:val="22"/>
        </w:rPr>
      </w:pPr>
      <w:r w:rsidRPr="00387F49">
        <w:rPr>
          <w:rFonts w:ascii="Helvetica" w:hAnsi="Helvetica"/>
          <w:b/>
          <w:sz w:val="22"/>
          <w:szCs w:val="22"/>
        </w:rPr>
        <w:t>A1</w:t>
      </w:r>
      <w:r w:rsidRPr="00387F49">
        <w:rPr>
          <w:rFonts w:ascii="Helvetica" w:hAnsi="Helvetica"/>
          <w:sz w:val="22"/>
          <w:szCs w:val="22"/>
        </w:rPr>
        <w:t>. Was bedeuten diese Vereinfachungen für die Simulation des Nachhauseweges?</w:t>
      </w:r>
      <w:r w:rsidR="003A3E0E" w:rsidRPr="00387F49">
        <w:rPr>
          <w:rFonts w:ascii="Helvetica" w:hAnsi="Helvetica"/>
          <w:sz w:val="22"/>
          <w:szCs w:val="22"/>
        </w:rPr>
        <w:t xml:space="preserve"> Diskutiere mit Deinem Teampartner, wie sich die Vereinfachungen auf Deinen Nachhauseweg auswirken.</w:t>
      </w:r>
    </w:p>
    <w:p w14:paraId="11EEADB2" w14:textId="77777777" w:rsidR="005306A2" w:rsidRPr="00387F49" w:rsidRDefault="005306A2" w:rsidP="00015A92">
      <w:pPr>
        <w:spacing w:line="276" w:lineRule="auto"/>
        <w:rPr>
          <w:rFonts w:ascii="Helvetica" w:hAnsi="Helvetica"/>
          <w:sz w:val="22"/>
          <w:szCs w:val="22"/>
        </w:rPr>
      </w:pPr>
    </w:p>
    <w:p w14:paraId="508828B6" w14:textId="77777777" w:rsidR="000478D7" w:rsidRDefault="000478D7">
      <w:pPr>
        <w:rPr>
          <w:rFonts w:ascii="Helvetica" w:hAnsi="Helvetica"/>
          <w:b/>
        </w:rPr>
      </w:pPr>
      <w:r>
        <w:rPr>
          <w:rFonts w:ascii="Helvetica" w:hAnsi="Helvetica"/>
          <w:b/>
        </w:rPr>
        <w:br w:type="page"/>
      </w:r>
    </w:p>
    <w:p w14:paraId="318908EC" w14:textId="23722FE4" w:rsidR="00FE69DD" w:rsidRPr="00387F49" w:rsidRDefault="00FE69DD" w:rsidP="00015A92">
      <w:pPr>
        <w:spacing w:line="276" w:lineRule="auto"/>
        <w:rPr>
          <w:rFonts w:ascii="Helvetica" w:hAnsi="Helvetica"/>
          <w:b/>
          <w:sz w:val="22"/>
          <w:szCs w:val="22"/>
        </w:rPr>
      </w:pPr>
      <w:r w:rsidRPr="00387F49">
        <w:rPr>
          <w:rFonts w:ascii="Helvetica" w:hAnsi="Helvetica"/>
          <w:b/>
          <w:sz w:val="22"/>
          <w:szCs w:val="22"/>
        </w:rPr>
        <w:t>2. Von Hand Programmieren</w:t>
      </w:r>
    </w:p>
    <w:p w14:paraId="319DE6F0" w14:textId="77777777" w:rsidR="00A76C79" w:rsidRPr="00387F49" w:rsidRDefault="00A76C79" w:rsidP="00015A92">
      <w:pPr>
        <w:spacing w:line="276" w:lineRule="auto"/>
        <w:rPr>
          <w:rFonts w:ascii="Helvetica" w:hAnsi="Helvetica"/>
          <w:b/>
          <w:sz w:val="22"/>
          <w:szCs w:val="22"/>
        </w:rPr>
      </w:pPr>
    </w:p>
    <w:p w14:paraId="0645AA8F" w14:textId="77777777" w:rsidR="00A76C79" w:rsidRPr="00387F49" w:rsidRDefault="00A76C79" w:rsidP="00015A92">
      <w:pPr>
        <w:spacing w:line="276" w:lineRule="auto"/>
        <w:rPr>
          <w:rFonts w:ascii="Helvetica" w:hAnsi="Helvetica"/>
          <w:sz w:val="22"/>
          <w:szCs w:val="22"/>
        </w:rPr>
      </w:pPr>
      <w:r w:rsidRPr="00387F49">
        <w:rPr>
          <w:rFonts w:ascii="Helvetica" w:hAnsi="Helvetica"/>
          <w:sz w:val="22"/>
          <w:szCs w:val="22"/>
        </w:rPr>
        <w:t>Bevor wir uns der Umsetzung auf dem Computer widmen, fragen wir uns, ob wir bereits mit einem einfachen Experiment einzelne Aspekte genauer anschauen können.</w:t>
      </w:r>
    </w:p>
    <w:p w14:paraId="35F17D0D" w14:textId="77777777" w:rsidR="00A76C79" w:rsidRPr="00387F49" w:rsidRDefault="00A76C79" w:rsidP="00015A92">
      <w:pPr>
        <w:spacing w:line="276" w:lineRule="auto"/>
        <w:rPr>
          <w:rFonts w:ascii="Helvetica" w:hAnsi="Helvetica"/>
          <w:sz w:val="22"/>
          <w:szCs w:val="22"/>
        </w:rPr>
      </w:pPr>
    </w:p>
    <w:p w14:paraId="7C3875A7" w14:textId="78929BDD" w:rsidR="00A16B9C" w:rsidRPr="00387F49" w:rsidRDefault="004C46C8" w:rsidP="00015A92">
      <w:pPr>
        <w:spacing w:line="276" w:lineRule="auto"/>
        <w:rPr>
          <w:rFonts w:ascii="Helvetica" w:hAnsi="Helvetica"/>
          <w:sz w:val="22"/>
          <w:szCs w:val="22"/>
        </w:rPr>
      </w:pPr>
      <w:r w:rsidRPr="00387F49">
        <w:rPr>
          <w:rFonts w:ascii="Helvetica" w:hAnsi="Helvetica"/>
          <w:sz w:val="22"/>
          <w:szCs w:val="22"/>
        </w:rPr>
        <w:t xml:space="preserve">Du kannst den Fortschritt auf dem Nachhauseweg </w:t>
      </w:r>
      <w:r w:rsidR="00A76C79" w:rsidRPr="00387F49">
        <w:rPr>
          <w:rFonts w:ascii="Helvetica" w:hAnsi="Helvetica"/>
          <w:sz w:val="22"/>
          <w:szCs w:val="22"/>
        </w:rPr>
        <w:t>ohne Computer wie folgt veranschaulichen:</w:t>
      </w:r>
    </w:p>
    <w:p w14:paraId="1D067E82" w14:textId="77777777" w:rsidR="00A16B9C" w:rsidRPr="00387F49" w:rsidRDefault="00A16B9C" w:rsidP="00015A92">
      <w:pPr>
        <w:spacing w:line="276" w:lineRule="auto"/>
        <w:rPr>
          <w:rFonts w:ascii="Helvetica" w:hAnsi="Helvetica"/>
          <w:sz w:val="22"/>
          <w:szCs w:val="22"/>
        </w:rPr>
      </w:pPr>
    </w:p>
    <w:p w14:paraId="1D2FF800" w14:textId="2B72592F" w:rsidR="00015A92" w:rsidRPr="00387F49" w:rsidRDefault="00A16B9C" w:rsidP="00015A92">
      <w:pPr>
        <w:spacing w:line="276" w:lineRule="auto"/>
        <w:rPr>
          <w:rFonts w:ascii="Helvetica" w:hAnsi="Helvetica"/>
          <w:sz w:val="22"/>
          <w:szCs w:val="22"/>
        </w:rPr>
      </w:pPr>
      <w:r w:rsidRPr="00387F49">
        <w:rPr>
          <w:rFonts w:ascii="Helvetica" w:hAnsi="Helvetica"/>
          <w:b/>
          <w:sz w:val="22"/>
          <w:szCs w:val="22"/>
        </w:rPr>
        <w:t>A</w:t>
      </w:r>
      <w:r w:rsidR="002E0879" w:rsidRPr="00387F49">
        <w:rPr>
          <w:rFonts w:ascii="Helvetica" w:hAnsi="Helvetica"/>
          <w:b/>
          <w:sz w:val="22"/>
          <w:szCs w:val="22"/>
        </w:rPr>
        <w:t>2</w:t>
      </w:r>
      <w:r w:rsidRPr="00387F49">
        <w:rPr>
          <w:rFonts w:ascii="Helvetica" w:hAnsi="Helvetica"/>
          <w:sz w:val="22"/>
          <w:szCs w:val="22"/>
        </w:rPr>
        <w:t>. Nimm zwei Münzen und lege die erste Münze in der Mitte auf den Tisch. Wirf die zweite Münze: bei Kopf verschiebst Du die erste Münze eine Handbreite nach links, bei Zahl eine Handbreite nach rechts.</w:t>
      </w:r>
    </w:p>
    <w:p w14:paraId="5449E95F" w14:textId="77777777" w:rsidR="00A16B9C" w:rsidRPr="00387F49" w:rsidRDefault="00A16B9C" w:rsidP="00015A92">
      <w:pPr>
        <w:spacing w:line="276" w:lineRule="auto"/>
        <w:rPr>
          <w:rFonts w:ascii="Helvetica" w:hAnsi="Helvetica"/>
          <w:sz w:val="22"/>
          <w:szCs w:val="22"/>
        </w:rPr>
      </w:pPr>
    </w:p>
    <w:p w14:paraId="328AC564" w14:textId="1D31212B" w:rsidR="00A16B9C" w:rsidRPr="00387F49" w:rsidRDefault="00A16B9C" w:rsidP="00015A92">
      <w:pPr>
        <w:spacing w:line="276" w:lineRule="auto"/>
        <w:rPr>
          <w:rFonts w:ascii="Helvetica" w:hAnsi="Helvetica"/>
          <w:sz w:val="22"/>
          <w:szCs w:val="22"/>
        </w:rPr>
      </w:pPr>
      <w:r w:rsidRPr="00387F49">
        <w:rPr>
          <w:rFonts w:ascii="Helvetica" w:hAnsi="Helvetica"/>
          <w:b/>
          <w:sz w:val="22"/>
          <w:szCs w:val="22"/>
        </w:rPr>
        <w:t>A</w:t>
      </w:r>
      <w:r w:rsidR="002E0879" w:rsidRPr="00387F49">
        <w:rPr>
          <w:rFonts w:ascii="Helvetica" w:hAnsi="Helvetica"/>
          <w:b/>
          <w:sz w:val="22"/>
          <w:szCs w:val="22"/>
        </w:rPr>
        <w:t>3</w:t>
      </w:r>
      <w:r w:rsidRPr="00387F49">
        <w:rPr>
          <w:rFonts w:ascii="Helvetica" w:hAnsi="Helvetica"/>
          <w:sz w:val="22"/>
          <w:szCs w:val="22"/>
        </w:rPr>
        <w:t xml:space="preserve">. </w:t>
      </w:r>
      <w:r w:rsidR="002E0879" w:rsidRPr="00387F49">
        <w:rPr>
          <w:rFonts w:ascii="Helvetica" w:hAnsi="Helvetica"/>
          <w:sz w:val="22"/>
          <w:szCs w:val="22"/>
        </w:rPr>
        <w:t>Überlege Dir, w</w:t>
      </w:r>
      <w:r w:rsidRPr="00387F49">
        <w:rPr>
          <w:rFonts w:ascii="Helvetica" w:hAnsi="Helvetica"/>
          <w:sz w:val="22"/>
          <w:szCs w:val="22"/>
        </w:rPr>
        <w:t>o sich die Münze nach 6</w:t>
      </w:r>
      <w:r w:rsidR="002E0879" w:rsidRPr="00387F49">
        <w:rPr>
          <w:rFonts w:ascii="Helvetica" w:hAnsi="Helvetica"/>
          <w:sz w:val="22"/>
          <w:szCs w:val="22"/>
        </w:rPr>
        <w:t xml:space="preserve"> bzw. 100</w:t>
      </w:r>
      <w:r w:rsidRPr="00387F49">
        <w:rPr>
          <w:rFonts w:ascii="Helvetica" w:hAnsi="Helvetica"/>
          <w:sz w:val="22"/>
          <w:szCs w:val="22"/>
        </w:rPr>
        <w:t xml:space="preserve"> mal Werfen am wahrscheinlichsten aufhalten</w:t>
      </w:r>
      <w:r w:rsidR="002E0879" w:rsidRPr="00387F49">
        <w:rPr>
          <w:rFonts w:ascii="Helvetica" w:hAnsi="Helvetica"/>
          <w:sz w:val="22"/>
          <w:szCs w:val="22"/>
        </w:rPr>
        <w:t xml:space="preserve"> wird.</w:t>
      </w:r>
    </w:p>
    <w:p w14:paraId="10C36C0A" w14:textId="77777777" w:rsidR="00A16B9C" w:rsidRPr="00387F49" w:rsidRDefault="00A16B9C" w:rsidP="00015A92">
      <w:pPr>
        <w:spacing w:line="276" w:lineRule="auto"/>
        <w:rPr>
          <w:rFonts w:ascii="Helvetica" w:hAnsi="Helvetica"/>
          <w:sz w:val="22"/>
          <w:szCs w:val="22"/>
        </w:rPr>
      </w:pPr>
    </w:p>
    <w:p w14:paraId="341485E3" w14:textId="29AF37EC" w:rsidR="00A16B9C" w:rsidRPr="00387F49" w:rsidRDefault="00A16B9C" w:rsidP="00015A92">
      <w:pPr>
        <w:spacing w:line="276" w:lineRule="auto"/>
        <w:rPr>
          <w:rFonts w:ascii="Helvetica" w:hAnsi="Helvetica"/>
          <w:sz w:val="22"/>
          <w:szCs w:val="22"/>
        </w:rPr>
      </w:pPr>
      <w:r w:rsidRPr="00387F49">
        <w:rPr>
          <w:rFonts w:ascii="Helvetica" w:hAnsi="Helvetica"/>
          <w:b/>
          <w:sz w:val="22"/>
          <w:szCs w:val="22"/>
        </w:rPr>
        <w:t>A</w:t>
      </w:r>
      <w:r w:rsidR="002E0879" w:rsidRPr="00387F49">
        <w:rPr>
          <w:rFonts w:ascii="Helvetica" w:hAnsi="Helvetica"/>
          <w:b/>
          <w:sz w:val="22"/>
          <w:szCs w:val="22"/>
        </w:rPr>
        <w:t>4</w:t>
      </w:r>
      <w:r w:rsidRPr="00387F49">
        <w:rPr>
          <w:rFonts w:ascii="Helvetica" w:hAnsi="Helvetica"/>
          <w:sz w:val="22"/>
          <w:szCs w:val="22"/>
        </w:rPr>
        <w:t xml:space="preserve">. </w:t>
      </w:r>
      <w:r w:rsidR="002E0879" w:rsidRPr="00387F49">
        <w:rPr>
          <w:rFonts w:ascii="Helvetica" w:hAnsi="Helvetica"/>
          <w:sz w:val="22"/>
          <w:szCs w:val="22"/>
        </w:rPr>
        <w:t>Schätze, w</w:t>
      </w:r>
      <w:r w:rsidRPr="00387F49">
        <w:rPr>
          <w:rFonts w:ascii="Helvetica" w:hAnsi="Helvetica"/>
          <w:sz w:val="22"/>
          <w:szCs w:val="22"/>
        </w:rPr>
        <w:t xml:space="preserve">ie weit </w:t>
      </w:r>
      <w:r w:rsidR="002E0879" w:rsidRPr="00387F49">
        <w:rPr>
          <w:rFonts w:ascii="Helvetica" w:hAnsi="Helvetica"/>
          <w:sz w:val="22"/>
          <w:szCs w:val="22"/>
        </w:rPr>
        <w:t xml:space="preserve">die Münze </w:t>
      </w:r>
      <w:r w:rsidRPr="00387F49">
        <w:rPr>
          <w:rFonts w:ascii="Helvetica" w:hAnsi="Helvetica"/>
          <w:sz w:val="22"/>
          <w:szCs w:val="22"/>
        </w:rPr>
        <w:t>nach 100 Würfen im Schnitt</w:t>
      </w:r>
      <w:r w:rsidR="002E0879" w:rsidRPr="00387F49">
        <w:rPr>
          <w:rFonts w:ascii="Helvetica" w:hAnsi="Helvetica"/>
          <w:sz w:val="22"/>
          <w:szCs w:val="22"/>
        </w:rPr>
        <w:t xml:space="preserve"> </w:t>
      </w:r>
      <w:r w:rsidR="00253208" w:rsidRPr="00387F49">
        <w:rPr>
          <w:rFonts w:ascii="Helvetica" w:hAnsi="Helvetica"/>
          <w:sz w:val="22"/>
          <w:szCs w:val="22"/>
        </w:rPr>
        <w:t>vom Ursprung weg</w:t>
      </w:r>
      <w:r w:rsidR="002E0879" w:rsidRPr="00387F49">
        <w:rPr>
          <w:rFonts w:ascii="Helvetica" w:hAnsi="Helvetica"/>
          <w:sz w:val="22"/>
          <w:szCs w:val="22"/>
        </w:rPr>
        <w:t>wandert.</w:t>
      </w:r>
    </w:p>
    <w:p w14:paraId="12612F88" w14:textId="77777777" w:rsidR="00A16B9C" w:rsidRPr="00387F49" w:rsidRDefault="00A16B9C" w:rsidP="00015A92">
      <w:pPr>
        <w:spacing w:line="276" w:lineRule="auto"/>
        <w:rPr>
          <w:rFonts w:ascii="Helvetica" w:hAnsi="Helvetica"/>
          <w:sz w:val="22"/>
          <w:szCs w:val="22"/>
        </w:rPr>
      </w:pPr>
    </w:p>
    <w:p w14:paraId="3569349F" w14:textId="095C936E" w:rsidR="00A16B9C" w:rsidRPr="00387F49" w:rsidRDefault="00A16B9C" w:rsidP="00015A92">
      <w:pPr>
        <w:spacing w:line="276" w:lineRule="auto"/>
        <w:rPr>
          <w:rFonts w:ascii="Helvetica" w:hAnsi="Helvetica"/>
          <w:sz w:val="22"/>
          <w:szCs w:val="22"/>
        </w:rPr>
      </w:pPr>
      <w:r w:rsidRPr="00387F49">
        <w:rPr>
          <w:rFonts w:ascii="Helvetica" w:hAnsi="Helvetica"/>
          <w:b/>
          <w:sz w:val="22"/>
          <w:szCs w:val="22"/>
        </w:rPr>
        <w:t>A</w:t>
      </w:r>
      <w:r w:rsidR="002E0879" w:rsidRPr="00387F49">
        <w:rPr>
          <w:rFonts w:ascii="Helvetica" w:hAnsi="Helvetica"/>
          <w:b/>
          <w:sz w:val="22"/>
          <w:szCs w:val="22"/>
        </w:rPr>
        <w:t>5</w:t>
      </w:r>
      <w:r w:rsidR="002E0879" w:rsidRPr="00387F49">
        <w:rPr>
          <w:rFonts w:ascii="Helvetica" w:hAnsi="Helvetica"/>
          <w:sz w:val="22"/>
          <w:szCs w:val="22"/>
        </w:rPr>
        <w:t>. Wie könntest Du den Weg in A2</w:t>
      </w:r>
      <w:r w:rsidRPr="00387F49">
        <w:rPr>
          <w:rFonts w:ascii="Helvetica" w:hAnsi="Helvetica"/>
          <w:sz w:val="22"/>
          <w:szCs w:val="22"/>
        </w:rPr>
        <w:t xml:space="preserve"> mit Hilfe eines Blattes und eines Stiftes noch besser veranschaulichen?</w:t>
      </w:r>
    </w:p>
    <w:p w14:paraId="3056D57C" w14:textId="77777777" w:rsidR="00CC04AE" w:rsidRPr="00387F49" w:rsidRDefault="00CC04AE" w:rsidP="00015A92">
      <w:pPr>
        <w:spacing w:line="276" w:lineRule="auto"/>
        <w:rPr>
          <w:rFonts w:ascii="Helvetica" w:hAnsi="Helvetica"/>
          <w:sz w:val="22"/>
          <w:szCs w:val="22"/>
        </w:rPr>
      </w:pPr>
    </w:p>
    <w:p w14:paraId="041F0714" w14:textId="4AAE5BCE" w:rsidR="000478D7" w:rsidRPr="00387F49" w:rsidRDefault="005D2BD8">
      <w:pPr>
        <w:rPr>
          <w:rFonts w:ascii="Helvetica" w:hAnsi="Helvetica"/>
          <w:b/>
          <w:sz w:val="22"/>
          <w:szCs w:val="22"/>
        </w:rPr>
      </w:pPr>
      <w:r w:rsidRPr="00387F49">
        <w:rPr>
          <w:rFonts w:ascii="Helvetica" w:hAnsi="Helvetica"/>
          <w:b/>
          <w:noProof/>
          <w:sz w:val="22"/>
          <w:szCs w:val="22"/>
        </w:rPr>
        <mc:AlternateContent>
          <mc:Choice Requires="wps">
            <w:drawing>
              <wp:anchor distT="0" distB="0" distL="114300" distR="114300" simplePos="0" relativeHeight="251661312" behindDoc="0" locked="0" layoutInCell="1" allowOverlap="1" wp14:anchorId="1E04CF78" wp14:editId="4FDBD718">
                <wp:simplePos x="0" y="0"/>
                <wp:positionH relativeFrom="column">
                  <wp:posOffset>2722880</wp:posOffset>
                </wp:positionH>
                <wp:positionV relativeFrom="paragraph">
                  <wp:posOffset>236855</wp:posOffset>
                </wp:positionV>
                <wp:extent cx="1905" cy="3581400"/>
                <wp:effectExtent l="101600" t="50800" r="99695" b="25400"/>
                <wp:wrapThrough wrapText="bothSides">
                  <wp:wrapPolygon edited="0">
                    <wp:start x="-576000" y="-306"/>
                    <wp:lineTo x="-1152000" y="2451"/>
                    <wp:lineTo x="-576000" y="21600"/>
                    <wp:lineTo x="864000" y="21600"/>
                    <wp:lineTo x="864000" y="2451"/>
                    <wp:lineTo x="576000" y="153"/>
                    <wp:lineTo x="576000" y="-306"/>
                    <wp:lineTo x="-576000" y="-306"/>
                  </wp:wrapPolygon>
                </wp:wrapThrough>
                <wp:docPr id="3" name="Straight Arrow Connector 3"/>
                <wp:cNvGraphicFramePr/>
                <a:graphic xmlns:a="http://schemas.openxmlformats.org/drawingml/2006/main">
                  <a:graphicData uri="http://schemas.microsoft.com/office/word/2010/wordprocessingShape">
                    <wps:wsp>
                      <wps:cNvCnPr/>
                      <wps:spPr>
                        <a:xfrm flipH="1" flipV="1">
                          <a:off x="0" y="0"/>
                          <a:ext cx="1905" cy="35814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3" o:spid="_x0000_s1026" type="#_x0000_t32" style="position:absolute;margin-left:214.4pt;margin-top:18.65pt;width:.15pt;height:282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" strokecolor="black [3213]" strokeweight="2pt">
                <v:stroke endarrow="open"/>
                <w10:wrap type="through"/>
              </v:shape>
            </w:pict>
          </mc:Fallback>
        </mc:AlternateContent>
      </w:r>
      <w:r w:rsidRPr="00387F49">
        <w:rPr>
          <w:rFonts w:ascii="Helvetica" w:hAnsi="Helvetica"/>
          <w:b/>
          <w:noProof/>
          <w:sz w:val="22"/>
          <w:szCs w:val="22"/>
        </w:rPr>
        <mc:AlternateContent>
          <mc:Choice Requires="wps">
            <w:drawing>
              <wp:anchor distT="0" distB="0" distL="114300" distR="114300" simplePos="0" relativeHeight="251659264" behindDoc="0" locked="0" layoutInCell="1" allowOverlap="1" wp14:anchorId="3F448AD6" wp14:editId="3FD79F18">
                <wp:simplePos x="0" y="0"/>
                <wp:positionH relativeFrom="column">
                  <wp:posOffset>342900</wp:posOffset>
                </wp:positionH>
                <wp:positionV relativeFrom="paragraph">
                  <wp:posOffset>3828415</wp:posOffset>
                </wp:positionV>
                <wp:extent cx="4800600" cy="0"/>
                <wp:effectExtent l="0" t="101600" r="25400" b="127000"/>
                <wp:wrapThrough wrapText="bothSides">
                  <wp:wrapPolygon edited="0">
                    <wp:start x="20914" y="-1"/>
                    <wp:lineTo x="20800" y="-1"/>
                    <wp:lineTo x="20800" y="-1"/>
                    <wp:lineTo x="20914" y="-1"/>
                    <wp:lineTo x="21486" y="-1"/>
                    <wp:lineTo x="21600" y="-1"/>
                    <wp:lineTo x="21600" y="-1"/>
                    <wp:lineTo x="21486" y="-1"/>
                    <wp:lineTo x="20914" y="-1"/>
                  </wp:wrapPolygon>
                </wp:wrapThrough>
                <wp:docPr id="2" name="Straight Arrow Connector 2"/>
                <wp:cNvGraphicFramePr/>
                <a:graphic xmlns:a="http://schemas.openxmlformats.org/drawingml/2006/main">
                  <a:graphicData uri="http://schemas.microsoft.com/office/word/2010/wordprocessingShape">
                    <wps:wsp>
                      <wps:cNvCnPr/>
                      <wps:spPr>
                        <a:xfrm>
                          <a:off x="0" y="0"/>
                          <a:ext cx="48006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 o:spid="_x0000_s1026" type="#_x0000_t32" style="position:absolute;margin-left:27pt;margin-top:301.45pt;width:37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" strokecolor="black [3213]" strokeweight="2pt">
                <v:stroke endarrow="open"/>
                <w10:wrap type="through"/>
              </v:shape>
            </w:pict>
          </mc:Fallback>
        </mc:AlternateContent>
      </w:r>
      <w:r w:rsidR="000478D7" w:rsidRPr="00387F49">
        <w:rPr>
          <w:rFonts w:ascii="Helvetica" w:hAnsi="Helvetica"/>
          <w:b/>
          <w:sz w:val="22"/>
          <w:szCs w:val="22"/>
        </w:rPr>
        <w:br w:type="page"/>
      </w:r>
    </w:p>
    <w:p w14:paraId="7119A872" w14:textId="420110C8" w:rsidR="00FE69DD" w:rsidRPr="00387F49" w:rsidRDefault="00FE69DD" w:rsidP="00015A92">
      <w:pPr>
        <w:spacing w:line="276" w:lineRule="auto"/>
        <w:rPr>
          <w:rFonts w:ascii="Helvetica" w:hAnsi="Helvetica"/>
          <w:b/>
          <w:sz w:val="22"/>
          <w:szCs w:val="22"/>
        </w:rPr>
      </w:pPr>
      <w:r w:rsidRPr="00387F49">
        <w:rPr>
          <w:rFonts w:ascii="Helvetica" w:hAnsi="Helvetica"/>
          <w:b/>
          <w:sz w:val="22"/>
          <w:szCs w:val="22"/>
        </w:rPr>
        <w:t>3</w:t>
      </w:r>
      <w:r w:rsidR="00253208" w:rsidRPr="00387F49">
        <w:rPr>
          <w:rFonts w:ascii="Helvetica" w:hAnsi="Helvetica"/>
          <w:b/>
          <w:sz w:val="22"/>
          <w:szCs w:val="22"/>
        </w:rPr>
        <w:t>.</w:t>
      </w:r>
      <w:r w:rsidRPr="00387F49">
        <w:rPr>
          <w:rFonts w:ascii="Helvetica" w:hAnsi="Helvetica"/>
          <w:b/>
          <w:sz w:val="22"/>
          <w:szCs w:val="22"/>
        </w:rPr>
        <w:t xml:space="preserve"> Konzepte des Programmierens</w:t>
      </w:r>
    </w:p>
    <w:p w14:paraId="76060C20" w14:textId="77777777" w:rsidR="00F96ADA" w:rsidRPr="00387F49" w:rsidRDefault="00F96ADA" w:rsidP="00015A92">
      <w:pPr>
        <w:spacing w:line="276" w:lineRule="auto"/>
        <w:rPr>
          <w:rFonts w:ascii="Helvetica" w:hAnsi="Helvetica"/>
          <w:b/>
          <w:sz w:val="22"/>
          <w:szCs w:val="22"/>
        </w:rPr>
      </w:pPr>
    </w:p>
    <w:p w14:paraId="1C95300B" w14:textId="48AE501D" w:rsidR="00F96ADA" w:rsidRPr="00387F49" w:rsidRDefault="00F96ADA" w:rsidP="00015A92">
      <w:pPr>
        <w:spacing w:line="276" w:lineRule="auto"/>
        <w:rPr>
          <w:rFonts w:ascii="Helvetica" w:hAnsi="Helvetica"/>
          <w:sz w:val="22"/>
          <w:szCs w:val="22"/>
        </w:rPr>
      </w:pPr>
      <w:r w:rsidRPr="00387F49">
        <w:rPr>
          <w:rFonts w:ascii="Helvetica" w:hAnsi="Helvetica"/>
          <w:sz w:val="22"/>
          <w:szCs w:val="22"/>
        </w:rPr>
        <w:t xml:space="preserve">Alle </w:t>
      </w:r>
      <w:r w:rsidR="005D2BD8" w:rsidRPr="00387F49">
        <w:rPr>
          <w:rFonts w:ascii="Helvetica" w:hAnsi="Helvetica"/>
          <w:sz w:val="22"/>
          <w:szCs w:val="22"/>
        </w:rPr>
        <w:t xml:space="preserve">nachfolgenden </w:t>
      </w:r>
      <w:r w:rsidRPr="00387F49">
        <w:rPr>
          <w:rFonts w:ascii="Helvetica" w:hAnsi="Helvetica"/>
          <w:sz w:val="22"/>
          <w:szCs w:val="22"/>
        </w:rPr>
        <w:t xml:space="preserve">Programmierbausteine kannst Du online ausführen. Wir schreiben unsere Programme in der Sprache </w:t>
      </w:r>
      <w:r w:rsidRPr="00387F49">
        <w:rPr>
          <w:rFonts w:ascii="Helvetica" w:hAnsi="Helvetica"/>
          <w:i/>
          <w:sz w:val="22"/>
          <w:szCs w:val="22"/>
        </w:rPr>
        <w:t>Python</w:t>
      </w:r>
      <w:r w:rsidRPr="00387F49">
        <w:rPr>
          <w:rFonts w:ascii="Helvetica" w:hAnsi="Helvetica"/>
          <w:sz w:val="22"/>
          <w:szCs w:val="22"/>
        </w:rPr>
        <w:t xml:space="preserve"> und nutzen ein Onlinetool, um </w:t>
      </w:r>
      <w:r w:rsidR="002E0879" w:rsidRPr="00387F49">
        <w:rPr>
          <w:rFonts w:ascii="Helvetica" w:hAnsi="Helvetica"/>
          <w:sz w:val="22"/>
          <w:szCs w:val="22"/>
        </w:rPr>
        <w:t xml:space="preserve">unser Programm laufen zu lassen (dies aus dem Grund, dass wir keine Software auf </w:t>
      </w:r>
      <w:r w:rsidR="006F75F2" w:rsidRPr="00387F49">
        <w:rPr>
          <w:rFonts w:ascii="Helvetica" w:hAnsi="Helvetica"/>
          <w:sz w:val="22"/>
          <w:szCs w:val="22"/>
        </w:rPr>
        <w:t>den</w:t>
      </w:r>
      <w:r w:rsidR="002E0879" w:rsidRPr="00387F49">
        <w:rPr>
          <w:rFonts w:ascii="Helvetica" w:hAnsi="Helvetica"/>
          <w:sz w:val="22"/>
          <w:szCs w:val="22"/>
        </w:rPr>
        <w:t xml:space="preserve"> Computern installieren müssen).</w:t>
      </w:r>
    </w:p>
    <w:p w14:paraId="6A04A823" w14:textId="77777777" w:rsidR="00F96ADA" w:rsidRPr="00387F49" w:rsidRDefault="00F96ADA" w:rsidP="00015A92">
      <w:pPr>
        <w:spacing w:line="276" w:lineRule="auto"/>
        <w:rPr>
          <w:rFonts w:ascii="Helvetica" w:hAnsi="Helvetica"/>
          <w:sz w:val="22"/>
          <w:szCs w:val="22"/>
        </w:rPr>
      </w:pPr>
    </w:p>
    <w:p w14:paraId="7A1A6AB7" w14:textId="1AD6AAD1" w:rsidR="00F96ADA" w:rsidRPr="00387F49" w:rsidRDefault="00F96ADA" w:rsidP="00F96ADA">
      <w:pPr>
        <w:pStyle w:val="ListParagraph"/>
        <w:numPr>
          <w:ilvl w:val="0"/>
          <w:numId w:val="3"/>
        </w:numPr>
        <w:spacing w:line="276" w:lineRule="auto"/>
        <w:rPr>
          <w:rFonts w:ascii="Helvetica" w:hAnsi="Helvetica"/>
          <w:sz w:val="22"/>
          <w:szCs w:val="22"/>
        </w:rPr>
      </w:pPr>
      <w:r w:rsidRPr="00387F49">
        <w:rPr>
          <w:rFonts w:ascii="Helvetica" w:hAnsi="Helvetica"/>
          <w:sz w:val="22"/>
          <w:szCs w:val="22"/>
        </w:rPr>
        <w:t>Öffne einen Browser und navigiere zur folgenden Website: https://repl.it</w:t>
      </w:r>
    </w:p>
    <w:p w14:paraId="4FB32559" w14:textId="55BA9FFF" w:rsidR="00F96ADA" w:rsidRPr="00387F49" w:rsidRDefault="00F96ADA" w:rsidP="00F96ADA">
      <w:pPr>
        <w:pStyle w:val="ListParagraph"/>
        <w:numPr>
          <w:ilvl w:val="0"/>
          <w:numId w:val="3"/>
        </w:numPr>
        <w:spacing w:line="276" w:lineRule="auto"/>
        <w:rPr>
          <w:rFonts w:ascii="Helvetica" w:hAnsi="Helvetica"/>
          <w:sz w:val="22"/>
          <w:szCs w:val="22"/>
        </w:rPr>
      </w:pPr>
      <w:r w:rsidRPr="00387F49">
        <w:rPr>
          <w:rFonts w:ascii="Helvetica" w:hAnsi="Helvetica"/>
          <w:sz w:val="22"/>
          <w:szCs w:val="22"/>
        </w:rPr>
        <w:t xml:space="preserve">Gibt im Suchfeld ('Search for a language...') </w:t>
      </w:r>
      <w:r w:rsidRPr="00387F49">
        <w:rPr>
          <w:rFonts w:ascii="Helvetica" w:hAnsi="Helvetica"/>
          <w:i/>
          <w:sz w:val="22"/>
          <w:szCs w:val="22"/>
        </w:rPr>
        <w:t>Python</w:t>
      </w:r>
      <w:r w:rsidRPr="00387F49">
        <w:rPr>
          <w:rFonts w:ascii="Helvetica" w:hAnsi="Helvetica"/>
          <w:sz w:val="22"/>
          <w:szCs w:val="22"/>
        </w:rPr>
        <w:t xml:space="preserve"> ein und wähle </w:t>
      </w:r>
      <w:r w:rsidRPr="00387F49">
        <w:rPr>
          <w:rFonts w:ascii="Helvetica" w:hAnsi="Helvetica"/>
          <w:i/>
          <w:sz w:val="22"/>
          <w:szCs w:val="22"/>
        </w:rPr>
        <w:t>Python3</w:t>
      </w:r>
      <w:r w:rsidRPr="00387F49">
        <w:rPr>
          <w:rFonts w:ascii="Helvetica" w:hAnsi="Helvetica"/>
          <w:sz w:val="22"/>
          <w:szCs w:val="22"/>
        </w:rPr>
        <w:t xml:space="preserve"> aus</w:t>
      </w:r>
    </w:p>
    <w:p w14:paraId="0D0B6108" w14:textId="319F7BC6" w:rsidR="00F96ADA" w:rsidRPr="00387F49" w:rsidRDefault="00F96ADA" w:rsidP="00F96ADA">
      <w:pPr>
        <w:pStyle w:val="ListParagraph"/>
        <w:numPr>
          <w:ilvl w:val="0"/>
          <w:numId w:val="3"/>
        </w:numPr>
        <w:spacing w:line="276" w:lineRule="auto"/>
        <w:rPr>
          <w:rFonts w:ascii="Helvetica" w:hAnsi="Helvetica"/>
          <w:sz w:val="22"/>
          <w:szCs w:val="22"/>
        </w:rPr>
      </w:pPr>
      <w:r w:rsidRPr="00387F49">
        <w:rPr>
          <w:rFonts w:ascii="Helvetica" w:hAnsi="Helvetica"/>
          <w:sz w:val="22"/>
          <w:szCs w:val="22"/>
        </w:rPr>
        <w:t xml:space="preserve">Im Fenster das sich öffnet, gibst Du jeweils auf der linken Seite Dein Programm ein und hast auf der rechten Seite (je nach Programm) eine Ausgabe. Die linke Seite nennen wir </w:t>
      </w:r>
      <w:r w:rsidRPr="00387F49">
        <w:rPr>
          <w:rFonts w:ascii="Helvetica" w:hAnsi="Helvetica"/>
          <w:i/>
          <w:sz w:val="22"/>
          <w:szCs w:val="22"/>
        </w:rPr>
        <w:t>Editor</w:t>
      </w:r>
      <w:r w:rsidRPr="00387F49">
        <w:rPr>
          <w:rFonts w:ascii="Helvetica" w:hAnsi="Helvetica"/>
          <w:sz w:val="22"/>
          <w:szCs w:val="22"/>
        </w:rPr>
        <w:t xml:space="preserve"> und die rechte Seite </w:t>
      </w:r>
      <w:r w:rsidRPr="00387F49">
        <w:rPr>
          <w:rFonts w:ascii="Helvetica" w:hAnsi="Helvetica"/>
          <w:i/>
          <w:sz w:val="22"/>
          <w:szCs w:val="22"/>
        </w:rPr>
        <w:t>Terminal</w:t>
      </w:r>
      <w:r w:rsidRPr="00387F49">
        <w:rPr>
          <w:rFonts w:ascii="Helvetica" w:hAnsi="Helvetica"/>
          <w:sz w:val="22"/>
          <w:szCs w:val="22"/>
        </w:rPr>
        <w:t>.</w:t>
      </w:r>
    </w:p>
    <w:p w14:paraId="372A3A28" w14:textId="7E288543" w:rsidR="002E0879" w:rsidRPr="00387F49" w:rsidRDefault="002E0879" w:rsidP="00F96ADA">
      <w:pPr>
        <w:pStyle w:val="ListParagraph"/>
        <w:numPr>
          <w:ilvl w:val="0"/>
          <w:numId w:val="3"/>
        </w:numPr>
        <w:spacing w:line="276" w:lineRule="auto"/>
        <w:rPr>
          <w:rFonts w:ascii="Helvetica" w:hAnsi="Helvetica"/>
          <w:sz w:val="22"/>
          <w:szCs w:val="22"/>
        </w:rPr>
      </w:pPr>
      <w:r w:rsidRPr="00387F49">
        <w:rPr>
          <w:rFonts w:ascii="Helvetica" w:hAnsi="Helvetica"/>
          <w:sz w:val="22"/>
          <w:szCs w:val="22"/>
        </w:rPr>
        <w:t xml:space="preserve">Im </w:t>
      </w:r>
      <w:r w:rsidRPr="00387F49">
        <w:rPr>
          <w:rFonts w:ascii="Helvetica" w:hAnsi="Helvetica"/>
          <w:i/>
          <w:sz w:val="22"/>
          <w:szCs w:val="22"/>
        </w:rPr>
        <w:t>Editor</w:t>
      </w:r>
      <w:r w:rsidRPr="00387F49">
        <w:rPr>
          <w:rFonts w:ascii="Helvetica" w:hAnsi="Helvetica"/>
          <w:sz w:val="22"/>
          <w:szCs w:val="22"/>
        </w:rPr>
        <w:t xml:space="preserve"> wirst Du den Code schreiben und/oder anpassen</w:t>
      </w:r>
    </w:p>
    <w:p w14:paraId="6A05DE28" w14:textId="62D7CCA4" w:rsidR="002E0879" w:rsidRPr="00387F49" w:rsidRDefault="002E0879" w:rsidP="00F96ADA">
      <w:pPr>
        <w:pStyle w:val="ListParagraph"/>
        <w:numPr>
          <w:ilvl w:val="0"/>
          <w:numId w:val="3"/>
        </w:numPr>
        <w:spacing w:line="276" w:lineRule="auto"/>
        <w:rPr>
          <w:rFonts w:ascii="Helvetica" w:hAnsi="Helvetica"/>
          <w:sz w:val="22"/>
          <w:szCs w:val="22"/>
        </w:rPr>
      </w:pPr>
      <w:r w:rsidRPr="00387F49">
        <w:rPr>
          <w:rFonts w:ascii="Helvetica" w:hAnsi="Helvetica"/>
          <w:sz w:val="22"/>
          <w:szCs w:val="22"/>
        </w:rPr>
        <w:t xml:space="preserve">Mit </w:t>
      </w:r>
      <w:r w:rsidRPr="00387F49">
        <w:rPr>
          <w:rFonts w:ascii="Helvetica" w:hAnsi="Helvetica"/>
          <w:i/>
          <w:sz w:val="22"/>
          <w:szCs w:val="22"/>
        </w:rPr>
        <w:t>Run</w:t>
      </w:r>
      <w:r w:rsidRPr="00387F49">
        <w:rPr>
          <w:rFonts w:ascii="Helvetica" w:hAnsi="Helvetica"/>
          <w:sz w:val="22"/>
          <w:szCs w:val="22"/>
        </w:rPr>
        <w:t xml:space="preserve"> (oberhalb des Editors) führst Du den Code aus</w:t>
      </w:r>
    </w:p>
    <w:p w14:paraId="0BF8CCDC" w14:textId="6FA7AD7F" w:rsidR="002E0879" w:rsidRPr="00387F49" w:rsidRDefault="002E0879" w:rsidP="00F96ADA">
      <w:pPr>
        <w:pStyle w:val="ListParagraph"/>
        <w:numPr>
          <w:ilvl w:val="0"/>
          <w:numId w:val="3"/>
        </w:numPr>
        <w:spacing w:line="276" w:lineRule="auto"/>
        <w:rPr>
          <w:rFonts w:ascii="Helvetica" w:hAnsi="Helvetica"/>
          <w:sz w:val="22"/>
          <w:szCs w:val="22"/>
        </w:rPr>
      </w:pPr>
      <w:r w:rsidRPr="00387F49">
        <w:rPr>
          <w:rFonts w:ascii="Helvetica" w:hAnsi="Helvetica"/>
          <w:sz w:val="22"/>
          <w:szCs w:val="22"/>
        </w:rPr>
        <w:t>Die Ausgabe Deines Programmes wird im Terminal ersichtlich sein</w:t>
      </w:r>
      <w:r w:rsidR="006F75F2" w:rsidRPr="00387F49">
        <w:rPr>
          <w:rFonts w:ascii="Helvetica" w:hAnsi="Helvetica"/>
          <w:sz w:val="22"/>
          <w:szCs w:val="22"/>
        </w:rPr>
        <w:t xml:space="preserve"> (oder später mal als Bild gespeichert).</w:t>
      </w:r>
    </w:p>
    <w:p w14:paraId="3863DC3B" w14:textId="77777777" w:rsidR="00F96ADA" w:rsidRPr="00387F49" w:rsidRDefault="00F96ADA" w:rsidP="00015A92">
      <w:pPr>
        <w:spacing w:line="276" w:lineRule="auto"/>
        <w:rPr>
          <w:rFonts w:ascii="Helvetica" w:hAnsi="Helvetica"/>
          <w:sz w:val="22"/>
          <w:szCs w:val="22"/>
        </w:rPr>
      </w:pPr>
    </w:p>
    <w:p w14:paraId="1B754B65" w14:textId="77777777" w:rsidR="00D82C92" w:rsidRPr="00387F49" w:rsidRDefault="00D82C92" w:rsidP="00015A92">
      <w:pPr>
        <w:spacing w:line="276" w:lineRule="auto"/>
        <w:rPr>
          <w:rFonts w:ascii="Helvetica" w:hAnsi="Helvetica"/>
          <w:sz w:val="22"/>
          <w:szCs w:val="22"/>
        </w:rPr>
      </w:pPr>
    </w:p>
    <w:p w14:paraId="65DECFFE" w14:textId="3EDC7D52" w:rsidR="002E0879" w:rsidRPr="00387F49" w:rsidRDefault="002E0879" w:rsidP="00015A92">
      <w:pPr>
        <w:spacing w:line="276" w:lineRule="auto"/>
        <w:rPr>
          <w:rFonts w:ascii="Helvetica" w:hAnsi="Helvetica"/>
          <w:sz w:val="22"/>
          <w:szCs w:val="22"/>
        </w:rPr>
      </w:pPr>
      <w:r w:rsidRPr="00387F49">
        <w:rPr>
          <w:rFonts w:ascii="Helvetica" w:hAnsi="Helvetica"/>
          <w:sz w:val="22"/>
          <w:szCs w:val="22"/>
        </w:rPr>
        <w:t>Wir wollen nun Schritt für S</w:t>
      </w:r>
      <w:r w:rsidR="006F75F2" w:rsidRPr="00387F49">
        <w:rPr>
          <w:rFonts w:ascii="Helvetica" w:hAnsi="Helvetica"/>
          <w:sz w:val="22"/>
          <w:szCs w:val="22"/>
        </w:rPr>
        <w:t xml:space="preserve">chritt das Verhalten der Münze, </w:t>
      </w:r>
      <w:r w:rsidRPr="00387F49">
        <w:rPr>
          <w:rFonts w:ascii="Helvetica" w:hAnsi="Helvetica"/>
          <w:sz w:val="22"/>
          <w:szCs w:val="22"/>
        </w:rPr>
        <w:t xml:space="preserve">des Pollens, Deines Nachhauseweges nachbauen. </w:t>
      </w:r>
    </w:p>
    <w:p w14:paraId="2FDE28E1" w14:textId="77777777" w:rsidR="002E0879" w:rsidRPr="00387F49" w:rsidRDefault="002E0879" w:rsidP="00015A92">
      <w:pPr>
        <w:spacing w:line="276" w:lineRule="auto"/>
        <w:rPr>
          <w:rFonts w:ascii="Helvetica" w:hAnsi="Helvetica"/>
          <w:sz w:val="22"/>
          <w:szCs w:val="22"/>
        </w:rPr>
      </w:pPr>
    </w:p>
    <w:p w14:paraId="3056A5E2" w14:textId="77777777" w:rsidR="00206468" w:rsidRPr="00387F49" w:rsidRDefault="00206468">
      <w:pPr>
        <w:rPr>
          <w:rFonts w:ascii="Helvetica" w:hAnsi="Helvetica"/>
          <w:b/>
          <w:sz w:val="22"/>
          <w:szCs w:val="22"/>
        </w:rPr>
      </w:pPr>
      <w:r w:rsidRPr="00387F49">
        <w:rPr>
          <w:rFonts w:ascii="Helvetica" w:hAnsi="Helvetica"/>
          <w:b/>
          <w:sz w:val="22"/>
          <w:szCs w:val="22"/>
        </w:rPr>
        <w:br w:type="page"/>
      </w:r>
    </w:p>
    <w:p w14:paraId="2AA1213C" w14:textId="6F0F12F1" w:rsidR="00FE69DD" w:rsidRPr="00387F49" w:rsidRDefault="0051745C" w:rsidP="00015A92">
      <w:pPr>
        <w:spacing w:line="276" w:lineRule="auto"/>
        <w:rPr>
          <w:rFonts w:ascii="Helvetica" w:hAnsi="Helvetica"/>
          <w:b/>
          <w:sz w:val="22"/>
          <w:szCs w:val="22"/>
        </w:rPr>
      </w:pPr>
      <w:r w:rsidRPr="00387F49">
        <w:rPr>
          <w:rFonts w:ascii="Helvetica" w:hAnsi="Helvetica"/>
          <w:b/>
          <w:sz w:val="22"/>
          <w:szCs w:val="22"/>
        </w:rPr>
        <w:t>3.0 Variabeln</w:t>
      </w:r>
    </w:p>
    <w:p w14:paraId="71CDD3D1" w14:textId="77777777" w:rsidR="003C39E6" w:rsidRPr="00387F49" w:rsidRDefault="003C39E6" w:rsidP="00015A92">
      <w:pPr>
        <w:spacing w:line="276" w:lineRule="auto"/>
        <w:rPr>
          <w:rFonts w:ascii="Helvetica" w:hAnsi="Helvetica"/>
          <w:b/>
          <w:sz w:val="22"/>
          <w:szCs w:val="22"/>
        </w:rPr>
      </w:pPr>
    </w:p>
    <w:p w14:paraId="595E9C58" w14:textId="6C8C4537" w:rsidR="0051745C" w:rsidRPr="00387F49" w:rsidRDefault="0051745C" w:rsidP="00015A92">
      <w:pPr>
        <w:spacing w:line="276" w:lineRule="auto"/>
        <w:rPr>
          <w:rFonts w:ascii="Helvetica" w:hAnsi="Helvetica"/>
          <w:sz w:val="22"/>
          <w:szCs w:val="22"/>
        </w:rPr>
      </w:pPr>
      <w:r w:rsidRPr="00387F49">
        <w:rPr>
          <w:rFonts w:ascii="Helvetica" w:hAnsi="Helvetica"/>
          <w:sz w:val="22"/>
          <w:szCs w:val="22"/>
        </w:rPr>
        <w:t>Variabeln sind nicht nur in der Physik und der Mathematik nützlich, sondern auch essentieller Bestandteil des Programmierens.</w:t>
      </w:r>
      <w:r w:rsidR="006F75F2" w:rsidRPr="00387F49">
        <w:rPr>
          <w:rFonts w:ascii="Helvetica" w:hAnsi="Helvetica"/>
          <w:sz w:val="22"/>
          <w:szCs w:val="22"/>
        </w:rPr>
        <w:t xml:space="preserve"> Um der Variablen </w:t>
      </w:r>
      <w:r w:rsidR="006F75F2" w:rsidRPr="00387F49">
        <w:rPr>
          <w:rFonts w:ascii="Courier" w:hAnsi="Courier" w:cs="Courier New"/>
          <w:sz w:val="22"/>
          <w:szCs w:val="22"/>
          <w:highlight w:val="lightGray"/>
        </w:rPr>
        <w:t>a</w:t>
      </w:r>
      <w:r w:rsidRPr="00387F49">
        <w:rPr>
          <w:rFonts w:ascii="Helvetica" w:hAnsi="Helvetica"/>
          <w:sz w:val="22"/>
          <w:szCs w:val="22"/>
        </w:rPr>
        <w:t xml:space="preserve"> den Wert</w:t>
      </w:r>
      <w:r w:rsidR="003C39E6" w:rsidRPr="00387F49">
        <w:rPr>
          <w:rFonts w:ascii="Helvetica" w:hAnsi="Helvetica"/>
          <w:sz w:val="22"/>
          <w:szCs w:val="22"/>
        </w:rPr>
        <w:t xml:space="preserve"> 7 </w:t>
      </w:r>
      <w:r w:rsidRPr="00387F49">
        <w:rPr>
          <w:rFonts w:ascii="Helvetica" w:hAnsi="Helvetica"/>
          <w:sz w:val="22"/>
          <w:szCs w:val="22"/>
        </w:rPr>
        <w:t>zuzuweisen, schreibst Du einfach in den Editor</w:t>
      </w:r>
    </w:p>
    <w:p w14:paraId="6839B4A7" w14:textId="77777777" w:rsidR="0051745C" w:rsidRPr="00387F49" w:rsidRDefault="0051745C" w:rsidP="00015A92">
      <w:pPr>
        <w:spacing w:line="276" w:lineRule="auto"/>
        <w:rPr>
          <w:rFonts w:ascii="Helvetica" w:hAnsi="Helvetica"/>
          <w:sz w:val="22"/>
          <w:szCs w:val="22"/>
        </w:rPr>
      </w:pPr>
    </w:p>
    <w:p w14:paraId="561DB551" w14:textId="52D938C2" w:rsidR="0051745C" w:rsidRPr="00387F49" w:rsidRDefault="009C5D92" w:rsidP="009C5D92">
      <w:pPr>
        <w:pStyle w:val="Code"/>
        <w:rPr>
          <w:sz w:val="22"/>
          <w:szCs w:val="22"/>
        </w:rPr>
      </w:pPr>
      <w:r w:rsidRPr="00387F49">
        <w:rPr>
          <w:sz w:val="22"/>
          <w:szCs w:val="22"/>
        </w:rPr>
        <w:br/>
      </w:r>
      <w:r w:rsidR="0051745C" w:rsidRPr="00387F49">
        <w:rPr>
          <w:sz w:val="22"/>
          <w:szCs w:val="22"/>
        </w:rPr>
        <w:tab/>
        <w:t>a = 7</w:t>
      </w:r>
      <w:r w:rsidRPr="00387F49">
        <w:rPr>
          <w:sz w:val="22"/>
          <w:szCs w:val="22"/>
        </w:rPr>
        <w:br/>
      </w:r>
    </w:p>
    <w:p w14:paraId="4CC1B619" w14:textId="77777777" w:rsidR="0051745C" w:rsidRPr="00387F49" w:rsidRDefault="0051745C" w:rsidP="00015A92">
      <w:pPr>
        <w:spacing w:line="276" w:lineRule="auto"/>
        <w:rPr>
          <w:rFonts w:ascii="Helvetica" w:hAnsi="Helvetica"/>
          <w:sz w:val="22"/>
          <w:szCs w:val="22"/>
        </w:rPr>
      </w:pPr>
    </w:p>
    <w:p w14:paraId="782C0E2E" w14:textId="6C9DF5E2" w:rsidR="0051745C" w:rsidRPr="00387F49" w:rsidRDefault="006F75F2" w:rsidP="00015A92">
      <w:pPr>
        <w:spacing w:line="276" w:lineRule="auto"/>
        <w:rPr>
          <w:rFonts w:ascii="Helvetica" w:hAnsi="Helvetica"/>
          <w:sz w:val="22"/>
          <w:szCs w:val="22"/>
        </w:rPr>
      </w:pPr>
      <w:r w:rsidRPr="00387F49">
        <w:rPr>
          <w:rFonts w:ascii="Helvetica" w:hAnsi="Helvetica"/>
          <w:sz w:val="22"/>
          <w:szCs w:val="22"/>
        </w:rPr>
        <w:t xml:space="preserve">Drücke oben auf </w:t>
      </w:r>
      <w:r w:rsidRPr="00387F49">
        <w:rPr>
          <w:rFonts w:ascii="Helvetica" w:hAnsi="Helvetica"/>
          <w:i/>
          <w:sz w:val="22"/>
          <w:szCs w:val="22"/>
        </w:rPr>
        <w:t>Run</w:t>
      </w:r>
      <w:r w:rsidR="0051745C" w:rsidRPr="00387F49">
        <w:rPr>
          <w:rFonts w:ascii="Helvetica" w:hAnsi="Helvetica"/>
          <w:sz w:val="22"/>
          <w:szCs w:val="22"/>
        </w:rPr>
        <w:t xml:space="preserve">, was Dein Programm (die einzelne Zuweisung) ausführt. Um zu überprüfen, ob die Zuweisung funktioniert hat, tippe </w:t>
      </w:r>
      <w:r w:rsidR="0051745C" w:rsidRPr="00387F49">
        <w:rPr>
          <w:rFonts w:ascii="Courier" w:hAnsi="Courier" w:cs="Courier New"/>
          <w:sz w:val="22"/>
          <w:szCs w:val="22"/>
          <w:highlight w:val="lightGray"/>
        </w:rPr>
        <w:t>a</w:t>
      </w:r>
      <w:r w:rsidR="0051745C" w:rsidRPr="00387F49">
        <w:rPr>
          <w:rFonts w:ascii="Courier" w:hAnsi="Courier" w:cs="Courier New"/>
          <w:sz w:val="22"/>
          <w:szCs w:val="22"/>
        </w:rPr>
        <w:t xml:space="preserve"> </w:t>
      </w:r>
      <w:r w:rsidR="0051745C" w:rsidRPr="00387F49">
        <w:rPr>
          <w:rFonts w:ascii="Helvetica" w:hAnsi="Helvetica"/>
          <w:sz w:val="22"/>
          <w:szCs w:val="22"/>
        </w:rPr>
        <w:t xml:space="preserve">ins Terminal und </w:t>
      </w:r>
      <w:r w:rsidR="0051745C" w:rsidRPr="00387F49">
        <w:rPr>
          <w:rFonts w:ascii="Helvetica" w:hAnsi="Helvetica"/>
          <w:i/>
          <w:sz w:val="22"/>
          <w:szCs w:val="22"/>
        </w:rPr>
        <w:t>Enter</w:t>
      </w:r>
      <w:r w:rsidR="00037D81" w:rsidRPr="00387F49">
        <w:rPr>
          <w:rFonts w:ascii="Helvetica" w:hAnsi="Helvetica"/>
          <w:sz w:val="22"/>
          <w:szCs w:val="22"/>
        </w:rPr>
        <w:t xml:space="preserve"> (dies sagt dem Terminal "gib mir den Wert von </w:t>
      </w:r>
      <w:r w:rsidR="00037D81" w:rsidRPr="00387F49">
        <w:rPr>
          <w:rFonts w:ascii="Courier" w:hAnsi="Courier"/>
          <w:sz w:val="22"/>
          <w:szCs w:val="22"/>
          <w:highlight w:val="lightGray"/>
        </w:rPr>
        <w:t>a</w:t>
      </w:r>
      <w:r w:rsidR="00037D81" w:rsidRPr="00387F49">
        <w:rPr>
          <w:rFonts w:ascii="Courier" w:hAnsi="Courier"/>
          <w:sz w:val="22"/>
          <w:szCs w:val="22"/>
        </w:rPr>
        <w:t xml:space="preserve"> </w:t>
      </w:r>
      <w:r w:rsidR="00037D81" w:rsidRPr="00387F49">
        <w:rPr>
          <w:rFonts w:ascii="Helvetica" w:hAnsi="Helvetica"/>
          <w:sz w:val="22"/>
          <w:szCs w:val="22"/>
        </w:rPr>
        <w:t>aus").</w:t>
      </w:r>
      <w:r w:rsidRPr="00387F49">
        <w:rPr>
          <w:rStyle w:val="FootnoteReference"/>
          <w:rFonts w:ascii="Helvetica" w:hAnsi="Helvetica"/>
          <w:sz w:val="22"/>
          <w:szCs w:val="22"/>
        </w:rPr>
        <w:footnoteReference w:id="3"/>
      </w:r>
    </w:p>
    <w:p w14:paraId="3FE54396" w14:textId="77777777" w:rsidR="0051745C" w:rsidRPr="00387F49" w:rsidRDefault="0051745C" w:rsidP="00015A92">
      <w:pPr>
        <w:spacing w:line="276" w:lineRule="auto"/>
        <w:rPr>
          <w:rFonts w:ascii="Helvetica" w:hAnsi="Helvetica"/>
          <w:b/>
          <w:sz w:val="22"/>
          <w:szCs w:val="22"/>
        </w:rPr>
      </w:pPr>
    </w:p>
    <w:p w14:paraId="4F7901DB" w14:textId="338CBA53" w:rsidR="0081462C" w:rsidRPr="00387F49" w:rsidRDefault="00037D81" w:rsidP="0081462C">
      <w:pPr>
        <w:spacing w:line="276" w:lineRule="auto"/>
        <w:rPr>
          <w:rFonts w:ascii="Helvetica" w:hAnsi="Helvetica"/>
          <w:sz w:val="22"/>
          <w:szCs w:val="22"/>
        </w:rPr>
      </w:pPr>
      <w:r w:rsidRPr="00387F49">
        <w:rPr>
          <w:rFonts w:ascii="Helvetica" w:hAnsi="Helvetica"/>
          <w:b/>
          <w:sz w:val="22"/>
          <w:szCs w:val="22"/>
        </w:rPr>
        <w:t>A6</w:t>
      </w:r>
      <w:r w:rsidR="0051745C" w:rsidRPr="00387F49">
        <w:rPr>
          <w:rFonts w:ascii="Helvetica" w:hAnsi="Helvetica"/>
          <w:b/>
          <w:sz w:val="22"/>
          <w:szCs w:val="22"/>
        </w:rPr>
        <w:t xml:space="preserve">. </w:t>
      </w:r>
      <w:r w:rsidR="0051745C" w:rsidRPr="00387F49">
        <w:rPr>
          <w:rFonts w:ascii="Helvetica" w:hAnsi="Helvetica"/>
          <w:sz w:val="22"/>
          <w:szCs w:val="22"/>
        </w:rPr>
        <w:t xml:space="preserve">Weise der Variablen </w:t>
      </w:r>
      <w:r w:rsidR="0051745C" w:rsidRPr="00387F49">
        <w:rPr>
          <w:rFonts w:ascii="Courier" w:hAnsi="Courier"/>
          <w:sz w:val="22"/>
          <w:szCs w:val="22"/>
          <w:highlight w:val="lightGray"/>
        </w:rPr>
        <w:t>q</w:t>
      </w:r>
      <w:r w:rsidR="0051745C" w:rsidRPr="00387F49">
        <w:rPr>
          <w:rFonts w:ascii="Helvetica" w:hAnsi="Helvetica"/>
          <w:sz w:val="22"/>
          <w:szCs w:val="22"/>
        </w:rPr>
        <w:t xml:space="preserve"> den Wert</w:t>
      </w:r>
      <w:r w:rsidR="003C39E6" w:rsidRPr="00387F49">
        <w:rPr>
          <w:rFonts w:ascii="Helvetica" w:hAnsi="Helvetica"/>
          <w:sz w:val="22"/>
          <w:szCs w:val="22"/>
        </w:rPr>
        <w:t xml:space="preserve"> 3</w:t>
      </w:r>
      <w:r w:rsidR="0051745C" w:rsidRPr="00387F49">
        <w:rPr>
          <w:rFonts w:ascii="Helvetica" w:hAnsi="Helvetica"/>
          <w:sz w:val="22"/>
          <w:szCs w:val="22"/>
        </w:rPr>
        <w:t xml:space="preserve"> zu, der Variable </w:t>
      </w:r>
      <w:r w:rsidR="0051745C" w:rsidRPr="00387F49">
        <w:rPr>
          <w:rFonts w:ascii="Courier" w:hAnsi="Courier"/>
          <w:sz w:val="22"/>
          <w:szCs w:val="22"/>
          <w:highlight w:val="lightGray"/>
        </w:rPr>
        <w:t>p</w:t>
      </w:r>
      <w:r w:rsidR="00206468" w:rsidRPr="00387F49">
        <w:rPr>
          <w:rFonts w:ascii="Helvetica" w:hAnsi="Helvetica"/>
          <w:sz w:val="22"/>
          <w:szCs w:val="22"/>
        </w:rPr>
        <w:t xml:space="preserve"> d</w:t>
      </w:r>
      <w:r w:rsidR="0051745C" w:rsidRPr="00387F49">
        <w:rPr>
          <w:rFonts w:ascii="Helvetica" w:hAnsi="Helvetica"/>
          <w:sz w:val="22"/>
          <w:szCs w:val="22"/>
        </w:rPr>
        <w:t>en Wert</w:t>
      </w:r>
      <w:r w:rsidR="003C39E6" w:rsidRPr="00387F49">
        <w:rPr>
          <w:rFonts w:ascii="Helvetica" w:hAnsi="Helvetica"/>
          <w:sz w:val="22"/>
          <w:szCs w:val="22"/>
        </w:rPr>
        <w:t xml:space="preserve"> -17</w:t>
      </w:r>
      <w:r w:rsidR="0051745C" w:rsidRPr="00387F49">
        <w:rPr>
          <w:rFonts w:ascii="Helvetica" w:hAnsi="Helvetica"/>
          <w:sz w:val="22"/>
          <w:szCs w:val="22"/>
        </w:rPr>
        <w:t xml:space="preserve"> und der Variablen </w:t>
      </w:r>
      <w:r w:rsidR="0051745C" w:rsidRPr="00387F49">
        <w:rPr>
          <w:rFonts w:ascii="Courier" w:hAnsi="Courier"/>
          <w:sz w:val="22"/>
          <w:szCs w:val="22"/>
          <w:highlight w:val="lightGray"/>
        </w:rPr>
        <w:t>t</w:t>
      </w:r>
      <w:r w:rsidR="0051745C" w:rsidRPr="00387F49">
        <w:rPr>
          <w:rFonts w:ascii="Helvetica" w:hAnsi="Helvetica"/>
          <w:sz w:val="22"/>
          <w:szCs w:val="22"/>
        </w:rPr>
        <w:t xml:space="preserve"> die Summe von </w:t>
      </w:r>
      <w:r w:rsidR="0051745C" w:rsidRPr="00387F49">
        <w:rPr>
          <w:rFonts w:ascii="Courier" w:hAnsi="Courier"/>
          <w:sz w:val="22"/>
          <w:szCs w:val="22"/>
          <w:highlight w:val="lightGray"/>
        </w:rPr>
        <w:t>p</w:t>
      </w:r>
      <w:r w:rsidR="00206468" w:rsidRPr="00387F49">
        <w:rPr>
          <w:rFonts w:ascii="Helvetica" w:hAnsi="Helvetica"/>
          <w:sz w:val="22"/>
          <w:szCs w:val="22"/>
        </w:rPr>
        <w:t xml:space="preserve"> u</w:t>
      </w:r>
      <w:r w:rsidR="0051745C" w:rsidRPr="00387F49">
        <w:rPr>
          <w:rFonts w:ascii="Helvetica" w:hAnsi="Helvetica"/>
          <w:sz w:val="22"/>
          <w:szCs w:val="22"/>
        </w:rPr>
        <w:t xml:space="preserve">nd </w:t>
      </w:r>
      <w:r w:rsidR="0051745C" w:rsidRPr="00387F49">
        <w:rPr>
          <w:rFonts w:ascii="Courier" w:hAnsi="Courier"/>
          <w:sz w:val="22"/>
          <w:szCs w:val="22"/>
          <w:highlight w:val="lightGray"/>
        </w:rPr>
        <w:t>q</w:t>
      </w:r>
      <w:r w:rsidR="00206468" w:rsidRPr="00387F49">
        <w:rPr>
          <w:rFonts w:ascii="Helvetica" w:hAnsi="Helvetica"/>
          <w:b/>
          <w:sz w:val="22"/>
          <w:szCs w:val="22"/>
        </w:rPr>
        <w:t>.</w:t>
      </w:r>
      <w:r w:rsidR="0081462C" w:rsidRPr="00387F49">
        <w:rPr>
          <w:rFonts w:ascii="Helvetica" w:hAnsi="Helvetica"/>
          <w:sz w:val="22"/>
          <w:szCs w:val="22"/>
        </w:rPr>
        <w:t xml:space="preserve"> </w:t>
      </w:r>
    </w:p>
    <w:p w14:paraId="38D4E343" w14:textId="77777777" w:rsidR="0081462C" w:rsidRPr="00387F49" w:rsidRDefault="0081462C" w:rsidP="0081462C">
      <w:pPr>
        <w:spacing w:line="276" w:lineRule="auto"/>
        <w:rPr>
          <w:rFonts w:ascii="Helvetica" w:hAnsi="Helvetica"/>
          <w:sz w:val="22"/>
          <w:szCs w:val="22"/>
        </w:rPr>
      </w:pPr>
    </w:p>
    <w:p w14:paraId="70490D57" w14:textId="77777777" w:rsidR="0081462C" w:rsidRPr="00387F49" w:rsidRDefault="0081462C" w:rsidP="0081462C">
      <w:pPr>
        <w:pBdr>
          <w:top w:val="single" w:sz="24" w:space="1" w:color="76923C" w:themeColor="accent3" w:themeShade="BF"/>
          <w:bottom w:val="single" w:sz="24" w:space="1" w:color="76923C" w:themeColor="accent3" w:themeShade="BF"/>
        </w:pBdr>
        <w:spacing w:line="276" w:lineRule="auto"/>
        <w:rPr>
          <w:rFonts w:ascii="Helvetica" w:hAnsi="Helvetica"/>
          <w:b/>
          <w:sz w:val="22"/>
          <w:szCs w:val="22"/>
        </w:rPr>
      </w:pPr>
      <w:r w:rsidRPr="00387F49">
        <w:rPr>
          <w:rFonts w:ascii="Helvetica" w:hAnsi="Helvetica"/>
          <w:b/>
          <w:sz w:val="22"/>
          <w:szCs w:val="22"/>
        </w:rPr>
        <w:t>Gelernt</w:t>
      </w:r>
    </w:p>
    <w:p w14:paraId="3D91BA31" w14:textId="547CCFFB" w:rsidR="0081462C" w:rsidRPr="00387F49" w:rsidRDefault="00436DAA" w:rsidP="0081462C">
      <w:pPr>
        <w:pBdr>
          <w:top w:val="single" w:sz="24" w:space="1" w:color="76923C" w:themeColor="accent3" w:themeShade="BF"/>
          <w:bottom w:val="single" w:sz="24" w:space="1" w:color="76923C" w:themeColor="accent3" w:themeShade="BF"/>
        </w:pBdr>
        <w:spacing w:line="276" w:lineRule="auto"/>
        <w:rPr>
          <w:rFonts w:ascii="Helvetica" w:hAnsi="Helvetica"/>
          <w:sz w:val="22"/>
          <w:szCs w:val="22"/>
        </w:rPr>
      </w:pPr>
      <w:r w:rsidRPr="00387F49">
        <w:rPr>
          <w:rFonts w:ascii="Helvetica" w:hAnsi="Helvetica"/>
          <w:sz w:val="22"/>
          <w:szCs w:val="22"/>
        </w:rPr>
        <w:t>Du weisst</w:t>
      </w:r>
      <w:r w:rsidR="0081462C" w:rsidRPr="00387F49">
        <w:rPr>
          <w:rFonts w:ascii="Helvetica" w:hAnsi="Helvetica"/>
          <w:sz w:val="22"/>
          <w:szCs w:val="22"/>
        </w:rPr>
        <w:t xml:space="preserve">, was Variablen sind und dass Du </w:t>
      </w:r>
      <w:r w:rsidR="00735485" w:rsidRPr="00387F49">
        <w:rPr>
          <w:rFonts w:ascii="Helvetica" w:hAnsi="Helvetica"/>
          <w:sz w:val="22"/>
          <w:szCs w:val="22"/>
        </w:rPr>
        <w:t>mit ihnen Zuweisungen ausführen und</w:t>
      </w:r>
      <w:r w:rsidR="0081462C" w:rsidRPr="00387F49">
        <w:rPr>
          <w:rFonts w:ascii="Helvetica" w:hAnsi="Helvetica"/>
          <w:sz w:val="22"/>
          <w:szCs w:val="22"/>
        </w:rPr>
        <w:t xml:space="preserve"> ihren Wert </w:t>
      </w:r>
      <w:r w:rsidRPr="00387F49">
        <w:rPr>
          <w:rFonts w:ascii="Helvetica" w:hAnsi="Helvetica"/>
          <w:sz w:val="22"/>
          <w:szCs w:val="22"/>
        </w:rPr>
        <w:t>ändern kannst und wie Du sie im Terminal abrufst.</w:t>
      </w:r>
    </w:p>
    <w:p w14:paraId="1C21E814" w14:textId="48AD7681" w:rsidR="0051745C" w:rsidRDefault="0051745C" w:rsidP="00015A92">
      <w:pPr>
        <w:spacing w:line="276" w:lineRule="auto"/>
        <w:rPr>
          <w:rFonts w:ascii="Helvetica" w:hAnsi="Helvetica"/>
          <w:b/>
        </w:rPr>
      </w:pPr>
    </w:p>
    <w:p w14:paraId="148C8922" w14:textId="77777777" w:rsidR="00206468" w:rsidRPr="00206468" w:rsidRDefault="00206468" w:rsidP="00015A92">
      <w:pPr>
        <w:spacing w:line="276" w:lineRule="auto"/>
        <w:rPr>
          <w:rFonts w:ascii="Helvetica" w:hAnsi="Helvetica"/>
        </w:rPr>
      </w:pPr>
    </w:p>
    <w:p w14:paraId="3209D875" w14:textId="77777777" w:rsidR="00C66F4D" w:rsidRDefault="00C66F4D">
      <w:pPr>
        <w:rPr>
          <w:rFonts w:ascii="Helvetica" w:hAnsi="Helvetica"/>
          <w:b/>
        </w:rPr>
      </w:pPr>
      <w:r>
        <w:rPr>
          <w:rFonts w:ascii="Helvetica" w:hAnsi="Helvetica"/>
          <w:b/>
        </w:rPr>
        <w:br w:type="page"/>
      </w:r>
    </w:p>
    <w:p w14:paraId="0E48D0F0" w14:textId="59B5E472" w:rsidR="00CC04AE" w:rsidRPr="00387F49" w:rsidRDefault="00FE69DD" w:rsidP="00015A92">
      <w:pPr>
        <w:spacing w:line="276" w:lineRule="auto"/>
        <w:rPr>
          <w:rFonts w:ascii="Helvetica" w:hAnsi="Helvetica"/>
          <w:b/>
          <w:sz w:val="22"/>
          <w:szCs w:val="22"/>
        </w:rPr>
      </w:pPr>
      <w:r w:rsidRPr="00387F49">
        <w:rPr>
          <w:rFonts w:ascii="Helvetica" w:hAnsi="Helvetica"/>
          <w:b/>
          <w:sz w:val="22"/>
          <w:szCs w:val="22"/>
        </w:rPr>
        <w:t xml:space="preserve">3.1 </w:t>
      </w:r>
      <w:r w:rsidR="00CC04AE" w:rsidRPr="00387F49">
        <w:rPr>
          <w:rFonts w:ascii="Helvetica" w:hAnsi="Helvetica"/>
          <w:b/>
          <w:sz w:val="22"/>
          <w:szCs w:val="22"/>
        </w:rPr>
        <w:t>Sp</w:t>
      </w:r>
      <w:r w:rsidR="003C39E6" w:rsidRPr="00387F49">
        <w:rPr>
          <w:rFonts w:ascii="Helvetica" w:hAnsi="Helvetica"/>
          <w:b/>
          <w:sz w:val="22"/>
          <w:szCs w:val="22"/>
        </w:rPr>
        <w:t>eichern der Position</w:t>
      </w:r>
    </w:p>
    <w:p w14:paraId="0043ED25" w14:textId="77777777" w:rsidR="003C39E6" w:rsidRPr="00387F49" w:rsidRDefault="003C39E6" w:rsidP="00015A92">
      <w:pPr>
        <w:spacing w:line="276" w:lineRule="auto"/>
        <w:rPr>
          <w:rFonts w:ascii="Helvetica" w:hAnsi="Helvetica"/>
          <w:b/>
          <w:sz w:val="22"/>
          <w:szCs w:val="22"/>
        </w:rPr>
      </w:pPr>
    </w:p>
    <w:p w14:paraId="6C14AB12" w14:textId="77777777" w:rsidR="00037D81" w:rsidRPr="00387F49" w:rsidRDefault="00A16B9C" w:rsidP="00015A92">
      <w:pPr>
        <w:spacing w:line="276" w:lineRule="auto"/>
        <w:rPr>
          <w:rFonts w:ascii="Helvetica" w:hAnsi="Helvetica"/>
          <w:sz w:val="22"/>
          <w:szCs w:val="22"/>
        </w:rPr>
      </w:pPr>
      <w:r w:rsidRPr="00387F49">
        <w:rPr>
          <w:rFonts w:ascii="Helvetica" w:hAnsi="Helvetica"/>
          <w:sz w:val="22"/>
          <w:szCs w:val="22"/>
        </w:rPr>
        <w:t xml:space="preserve">Als erstes brauchen wir eine Struktur, welche uns den Ort nach einer gewissen Anzahl Schritten speichert. </w:t>
      </w:r>
    </w:p>
    <w:p w14:paraId="7560D32F" w14:textId="60C4D359" w:rsidR="00037D81" w:rsidRPr="00387F49" w:rsidRDefault="00037D81" w:rsidP="00015A92">
      <w:pPr>
        <w:spacing w:line="276" w:lineRule="auto"/>
        <w:rPr>
          <w:rFonts w:ascii="Helvetica" w:hAnsi="Helvetica"/>
          <w:sz w:val="22"/>
          <w:szCs w:val="22"/>
        </w:rPr>
      </w:pPr>
      <w:r w:rsidRPr="00387F49">
        <w:rPr>
          <w:rFonts w:ascii="Helvetica" w:hAnsi="Helvetica"/>
          <w:sz w:val="22"/>
          <w:szCs w:val="22"/>
        </w:rPr>
        <w:t xml:space="preserve"> </w:t>
      </w:r>
    </w:p>
    <w:p w14:paraId="7AE93C8C" w14:textId="34614D1C" w:rsidR="00037D81" w:rsidRPr="00387F49" w:rsidRDefault="00436DAA" w:rsidP="00015A92">
      <w:pPr>
        <w:spacing w:line="276" w:lineRule="auto"/>
        <w:rPr>
          <w:rFonts w:ascii="Helvetica" w:hAnsi="Helvetica"/>
          <w:sz w:val="22"/>
          <w:szCs w:val="22"/>
        </w:rPr>
      </w:pPr>
      <w:r w:rsidRPr="00387F49">
        <w:rPr>
          <w:rFonts w:ascii="Helvetica" w:hAnsi="Helvetica"/>
          <w:sz w:val="22"/>
          <w:szCs w:val="22"/>
        </w:rPr>
        <w:t>Eine m</w:t>
      </w:r>
      <w:r w:rsidR="00037D81" w:rsidRPr="00387F49">
        <w:rPr>
          <w:rFonts w:ascii="Helvetica" w:hAnsi="Helvetica"/>
          <w:sz w:val="22"/>
          <w:szCs w:val="22"/>
        </w:rPr>
        <w:t>ögliche Zahlenfolge, welche unseren Ort für die ersten 15 Schritte angibt könnte folgendermassen aussehen:</w:t>
      </w:r>
    </w:p>
    <w:p w14:paraId="554E2319" w14:textId="77777777" w:rsidR="00037D81" w:rsidRPr="00387F49" w:rsidRDefault="00037D81" w:rsidP="00015A92">
      <w:pPr>
        <w:spacing w:line="276" w:lineRule="auto"/>
        <w:rPr>
          <w:rFonts w:ascii="Helvetica" w:hAnsi="Helvetica"/>
          <w:sz w:val="22"/>
          <w:szCs w:val="22"/>
        </w:rPr>
      </w:pPr>
    </w:p>
    <w:p w14:paraId="2CCFCFBA" w14:textId="5E6312FD" w:rsidR="00037D81" w:rsidRPr="00387F49" w:rsidRDefault="003C39E6" w:rsidP="003C39E6">
      <w:pPr>
        <w:pStyle w:val="Code"/>
        <w:rPr>
          <w:sz w:val="22"/>
          <w:szCs w:val="22"/>
        </w:rPr>
      </w:pPr>
      <w:r w:rsidRPr="00387F49">
        <w:rPr>
          <w:sz w:val="22"/>
          <w:szCs w:val="22"/>
        </w:rPr>
        <w:tab/>
      </w:r>
      <w:r w:rsidRPr="00387F49">
        <w:rPr>
          <w:sz w:val="22"/>
          <w:szCs w:val="22"/>
        </w:rPr>
        <w:br/>
      </w:r>
      <w:r w:rsidRPr="00387F49">
        <w:rPr>
          <w:sz w:val="22"/>
          <w:szCs w:val="22"/>
        </w:rPr>
        <w:tab/>
      </w:r>
      <w:r w:rsidR="00037D81" w:rsidRPr="00387F49">
        <w:rPr>
          <w:sz w:val="22"/>
          <w:szCs w:val="22"/>
        </w:rPr>
        <w:t>0, 1, 2, 1, 2, 3, 2, 1, 0, -1, 0, -1, -2, -1, -2,...</w:t>
      </w:r>
      <w:r w:rsidRPr="00387F49">
        <w:rPr>
          <w:sz w:val="22"/>
          <w:szCs w:val="22"/>
        </w:rPr>
        <w:br/>
      </w:r>
    </w:p>
    <w:p w14:paraId="1E92B02E" w14:textId="60BDFBD7" w:rsidR="00037D81" w:rsidRPr="00387F49" w:rsidRDefault="00436DAA" w:rsidP="00015A92">
      <w:pPr>
        <w:spacing w:line="276" w:lineRule="auto"/>
        <w:rPr>
          <w:rFonts w:ascii="Helvetica" w:hAnsi="Helvetica"/>
          <w:sz w:val="22"/>
          <w:szCs w:val="22"/>
        </w:rPr>
      </w:pPr>
      <w:r w:rsidRPr="00387F49">
        <w:rPr>
          <w:rFonts w:ascii="Helvetica" w:hAnsi="Helvetica"/>
          <w:sz w:val="22"/>
          <w:szCs w:val="22"/>
        </w:rPr>
        <w:t>0 ist dabei der Startort, 1 der Ort nach dem ersten Schritt, 2 der Ort nach dem zweiten Schritt, 1 der Ort nach dem dritten Schritt, ...</w:t>
      </w:r>
    </w:p>
    <w:p w14:paraId="13D8017E" w14:textId="77777777" w:rsidR="00436DAA" w:rsidRPr="00387F49" w:rsidRDefault="00436DAA" w:rsidP="00015A92">
      <w:pPr>
        <w:spacing w:line="276" w:lineRule="auto"/>
        <w:rPr>
          <w:rFonts w:ascii="Helvetica" w:hAnsi="Helvetica"/>
          <w:sz w:val="22"/>
          <w:szCs w:val="22"/>
        </w:rPr>
      </w:pPr>
    </w:p>
    <w:p w14:paraId="7C7DA328" w14:textId="5A3497CD" w:rsidR="00037D81" w:rsidRPr="00387F49" w:rsidRDefault="00037D81" w:rsidP="00015A92">
      <w:pPr>
        <w:spacing w:line="276" w:lineRule="auto"/>
        <w:rPr>
          <w:rFonts w:ascii="Helvetica" w:hAnsi="Helvetica"/>
          <w:sz w:val="22"/>
          <w:szCs w:val="22"/>
        </w:rPr>
      </w:pPr>
      <w:r w:rsidRPr="00387F49">
        <w:rPr>
          <w:rFonts w:ascii="Helvetica" w:hAnsi="Helvetica"/>
          <w:b/>
          <w:sz w:val="22"/>
          <w:szCs w:val="22"/>
        </w:rPr>
        <w:t>A7</w:t>
      </w:r>
      <w:r w:rsidRPr="00387F49">
        <w:rPr>
          <w:rFonts w:ascii="Helvetica" w:hAnsi="Helvetica"/>
          <w:sz w:val="22"/>
          <w:szCs w:val="22"/>
        </w:rPr>
        <w:t xml:space="preserve">. Gib an, ob folgende Zahlenfolgen </w:t>
      </w:r>
      <w:r w:rsidR="0059592A" w:rsidRPr="00387F49">
        <w:rPr>
          <w:rFonts w:ascii="Helvetica" w:hAnsi="Helvetica"/>
          <w:sz w:val="22"/>
          <w:szCs w:val="22"/>
        </w:rPr>
        <w:t xml:space="preserve">für unseren Weg </w:t>
      </w:r>
      <w:r w:rsidRPr="00387F49">
        <w:rPr>
          <w:rFonts w:ascii="Helvetica" w:hAnsi="Helvetica"/>
          <w:sz w:val="22"/>
          <w:szCs w:val="22"/>
        </w:rPr>
        <w:t>möglich sind. Begründe Deine Antwort.</w:t>
      </w:r>
    </w:p>
    <w:p w14:paraId="07D4F605" w14:textId="77777777" w:rsidR="00037D81" w:rsidRPr="00387F49" w:rsidRDefault="00037D81" w:rsidP="00015A92">
      <w:pPr>
        <w:spacing w:line="276" w:lineRule="auto"/>
        <w:rPr>
          <w:rFonts w:ascii="Helvetica" w:hAnsi="Helvetica"/>
          <w:sz w:val="22"/>
          <w:szCs w:val="22"/>
        </w:rPr>
      </w:pPr>
    </w:p>
    <w:p w14:paraId="25703117" w14:textId="19DC67C0" w:rsidR="00037D81" w:rsidRPr="00387F49" w:rsidRDefault="003C39E6" w:rsidP="003C39E6">
      <w:pPr>
        <w:pStyle w:val="Code"/>
        <w:rPr>
          <w:sz w:val="22"/>
          <w:szCs w:val="22"/>
        </w:rPr>
      </w:pPr>
      <w:r w:rsidRPr="00387F49">
        <w:rPr>
          <w:sz w:val="22"/>
          <w:szCs w:val="22"/>
        </w:rPr>
        <w:br/>
      </w:r>
      <w:r w:rsidRPr="00387F49">
        <w:rPr>
          <w:sz w:val="22"/>
          <w:szCs w:val="22"/>
        </w:rPr>
        <w:tab/>
      </w:r>
      <w:r w:rsidR="00037D81" w:rsidRPr="00387F49">
        <w:rPr>
          <w:sz w:val="22"/>
          <w:szCs w:val="22"/>
        </w:rPr>
        <w:t>0, 1, 2, 3, 2, 3, 4, 2, 1, 0, 1, 0, ...</w:t>
      </w:r>
    </w:p>
    <w:p w14:paraId="5285A04B" w14:textId="77777777" w:rsidR="003C39E6" w:rsidRPr="00387F49" w:rsidRDefault="003C39E6" w:rsidP="003C39E6">
      <w:pPr>
        <w:pStyle w:val="Code"/>
        <w:rPr>
          <w:sz w:val="22"/>
          <w:szCs w:val="22"/>
        </w:rPr>
      </w:pPr>
      <w:r w:rsidRPr="00387F49">
        <w:rPr>
          <w:sz w:val="22"/>
          <w:szCs w:val="22"/>
        </w:rPr>
        <w:tab/>
      </w:r>
      <w:r w:rsidR="00037D81" w:rsidRPr="00387F49">
        <w:rPr>
          <w:sz w:val="22"/>
          <w:szCs w:val="22"/>
        </w:rPr>
        <w:t>0, -1, -2, -3, -4, -5, -6, -7, -8, -9, ...</w:t>
      </w:r>
    </w:p>
    <w:p w14:paraId="214F5E93" w14:textId="7DB8EA19" w:rsidR="00037D81" w:rsidRPr="00387F49" w:rsidRDefault="003C39E6" w:rsidP="003C39E6">
      <w:pPr>
        <w:pStyle w:val="Code"/>
        <w:rPr>
          <w:sz w:val="22"/>
          <w:szCs w:val="22"/>
        </w:rPr>
      </w:pPr>
      <w:r w:rsidRPr="00387F49">
        <w:rPr>
          <w:sz w:val="22"/>
          <w:szCs w:val="22"/>
        </w:rPr>
        <w:tab/>
        <w:t>1, 0, -1, -2, -1, 0, -1, 0, -1, 0, ...</w:t>
      </w:r>
      <w:r w:rsidRPr="00387F49">
        <w:rPr>
          <w:sz w:val="22"/>
          <w:szCs w:val="22"/>
        </w:rPr>
        <w:br/>
      </w:r>
    </w:p>
    <w:p w14:paraId="1108878E" w14:textId="77777777" w:rsidR="00037D81" w:rsidRPr="00387F49" w:rsidRDefault="00037D81" w:rsidP="00015A92">
      <w:pPr>
        <w:spacing w:line="276" w:lineRule="auto"/>
        <w:rPr>
          <w:rFonts w:ascii="Helvetica" w:hAnsi="Helvetica"/>
          <w:sz w:val="22"/>
          <w:szCs w:val="22"/>
        </w:rPr>
      </w:pPr>
    </w:p>
    <w:p w14:paraId="1A844754" w14:textId="279BDA61" w:rsidR="00A16B9C" w:rsidRPr="00387F49" w:rsidRDefault="00037D81" w:rsidP="00015A92">
      <w:pPr>
        <w:spacing w:line="276" w:lineRule="auto"/>
        <w:rPr>
          <w:rFonts w:ascii="Helvetica" w:hAnsi="Helvetica"/>
          <w:sz w:val="22"/>
          <w:szCs w:val="22"/>
        </w:rPr>
      </w:pPr>
      <w:r w:rsidRPr="00387F49">
        <w:rPr>
          <w:rFonts w:ascii="Helvetica" w:hAnsi="Helvetica"/>
          <w:sz w:val="22"/>
          <w:szCs w:val="22"/>
        </w:rPr>
        <w:t xml:space="preserve">Um diese Zahlenfolgen zu speichern, </w:t>
      </w:r>
      <w:r w:rsidR="00A16B9C" w:rsidRPr="00387F49">
        <w:rPr>
          <w:rFonts w:ascii="Helvetica" w:hAnsi="Helvetica"/>
          <w:sz w:val="22"/>
          <w:szCs w:val="22"/>
        </w:rPr>
        <w:t>nutzen</w:t>
      </w:r>
      <w:r w:rsidRPr="00387F49">
        <w:rPr>
          <w:rFonts w:ascii="Helvetica" w:hAnsi="Helvetica"/>
          <w:sz w:val="22"/>
          <w:szCs w:val="22"/>
        </w:rPr>
        <w:t xml:space="preserve"> wir</w:t>
      </w:r>
      <w:r w:rsidR="00A16B9C" w:rsidRPr="00387F49">
        <w:rPr>
          <w:rFonts w:ascii="Helvetica" w:hAnsi="Helvetica"/>
          <w:sz w:val="22"/>
          <w:szCs w:val="22"/>
        </w:rPr>
        <w:t xml:space="preserve"> die sogenannten </w:t>
      </w:r>
      <w:r w:rsidR="00A16B9C" w:rsidRPr="00387F49">
        <w:rPr>
          <w:rFonts w:ascii="Helvetica" w:hAnsi="Helvetica"/>
          <w:i/>
          <w:sz w:val="22"/>
          <w:szCs w:val="22"/>
        </w:rPr>
        <w:t>Listen</w:t>
      </w:r>
      <w:r w:rsidR="00A16B9C" w:rsidRPr="00387F49">
        <w:rPr>
          <w:rFonts w:ascii="Helvetica" w:hAnsi="Helvetica"/>
          <w:sz w:val="22"/>
          <w:szCs w:val="22"/>
        </w:rPr>
        <w:t>:</w:t>
      </w:r>
    </w:p>
    <w:p w14:paraId="5FB12792" w14:textId="77777777" w:rsidR="00A16B9C" w:rsidRPr="00387F49" w:rsidRDefault="00A16B9C" w:rsidP="00015A92">
      <w:pPr>
        <w:spacing w:line="276" w:lineRule="auto"/>
        <w:rPr>
          <w:rFonts w:ascii="Helvetica" w:hAnsi="Helvetica"/>
          <w:sz w:val="22"/>
          <w:szCs w:val="22"/>
        </w:rPr>
      </w:pPr>
    </w:p>
    <w:p w14:paraId="2A4805E0" w14:textId="77777777" w:rsidR="00A16B9C" w:rsidRPr="00387F49" w:rsidRDefault="00A16B9C" w:rsidP="00015A92">
      <w:pPr>
        <w:spacing w:line="276" w:lineRule="auto"/>
        <w:rPr>
          <w:rFonts w:ascii="Helvetica" w:hAnsi="Helvetica"/>
          <w:sz w:val="22"/>
          <w:szCs w:val="22"/>
        </w:rPr>
      </w:pPr>
      <w:r w:rsidRPr="00387F49">
        <w:rPr>
          <w:rFonts w:ascii="Helvetica" w:hAnsi="Helvetica"/>
          <w:sz w:val="22"/>
          <w:szCs w:val="22"/>
        </w:rPr>
        <w:t>Die Zuweisung</w:t>
      </w:r>
    </w:p>
    <w:p w14:paraId="28162331" w14:textId="77777777" w:rsidR="00DF4522" w:rsidRPr="00387F49" w:rsidRDefault="00DF4522" w:rsidP="00015A92">
      <w:pPr>
        <w:spacing w:line="276" w:lineRule="auto"/>
        <w:rPr>
          <w:rFonts w:ascii="Helvetica" w:hAnsi="Helvetica"/>
          <w:sz w:val="22"/>
          <w:szCs w:val="22"/>
        </w:rPr>
      </w:pPr>
    </w:p>
    <w:p w14:paraId="443981D0" w14:textId="669C9F76" w:rsidR="009C5D92" w:rsidRPr="00387F49" w:rsidRDefault="009C5D92" w:rsidP="009C5D92">
      <w:pPr>
        <w:pStyle w:val="Code"/>
        <w:rPr>
          <w:sz w:val="22"/>
          <w:szCs w:val="22"/>
        </w:rPr>
      </w:pPr>
      <w:r w:rsidRPr="00387F49">
        <w:rPr>
          <w:sz w:val="22"/>
          <w:szCs w:val="22"/>
        </w:rPr>
        <w:br/>
      </w:r>
      <w:r w:rsidRPr="00387F49">
        <w:rPr>
          <w:sz w:val="22"/>
          <w:szCs w:val="22"/>
        </w:rPr>
        <w:tab/>
      </w:r>
      <w:r w:rsidR="00A16B9C" w:rsidRPr="00387F49">
        <w:rPr>
          <w:sz w:val="22"/>
          <w:szCs w:val="22"/>
        </w:rPr>
        <w:t>Ort = [0]</w:t>
      </w:r>
      <w:r w:rsidRPr="00387F49">
        <w:rPr>
          <w:sz w:val="22"/>
          <w:szCs w:val="22"/>
        </w:rPr>
        <w:br/>
      </w:r>
    </w:p>
    <w:p w14:paraId="59E94793" w14:textId="77777777" w:rsidR="00DF4522" w:rsidRPr="00387F49" w:rsidRDefault="00DF4522" w:rsidP="00015A92">
      <w:pPr>
        <w:spacing w:line="276" w:lineRule="auto"/>
        <w:rPr>
          <w:rFonts w:ascii="Helvetica" w:hAnsi="Helvetica"/>
          <w:sz w:val="22"/>
          <w:szCs w:val="22"/>
        </w:rPr>
      </w:pPr>
    </w:p>
    <w:p w14:paraId="656BBD06" w14:textId="5F4F9B3A" w:rsidR="00A16B9C" w:rsidRPr="00387F49" w:rsidRDefault="00A16B9C" w:rsidP="00015A92">
      <w:pPr>
        <w:spacing w:line="276" w:lineRule="auto"/>
        <w:rPr>
          <w:rFonts w:ascii="Helvetica" w:hAnsi="Helvetica"/>
          <w:sz w:val="22"/>
          <w:szCs w:val="22"/>
        </w:rPr>
      </w:pPr>
      <w:r w:rsidRPr="00387F49">
        <w:rPr>
          <w:rFonts w:ascii="Helvetica" w:hAnsi="Helvetica"/>
          <w:sz w:val="22"/>
          <w:szCs w:val="22"/>
        </w:rPr>
        <w:t xml:space="preserve">sagt, dass die Grösse </w:t>
      </w:r>
      <w:r w:rsidRPr="00387F49">
        <w:rPr>
          <w:rFonts w:ascii="Courier" w:hAnsi="Courier"/>
          <w:sz w:val="22"/>
          <w:szCs w:val="22"/>
          <w:highlight w:val="lightGray"/>
        </w:rPr>
        <w:t>Ort</w:t>
      </w:r>
      <w:r w:rsidRPr="00387F49">
        <w:rPr>
          <w:rFonts w:ascii="Helvetica" w:hAnsi="Helvetica"/>
          <w:sz w:val="22"/>
          <w:szCs w:val="22"/>
        </w:rPr>
        <w:t xml:space="preserve"> eine Liste ist</w:t>
      </w:r>
      <w:r w:rsidR="00D40C89" w:rsidRPr="00387F49">
        <w:rPr>
          <w:rFonts w:ascii="Helvetica" w:hAnsi="Helvetica"/>
          <w:sz w:val="22"/>
          <w:szCs w:val="22"/>
        </w:rPr>
        <w:t xml:space="preserve"> (</w:t>
      </w:r>
      <w:r w:rsidR="00211159" w:rsidRPr="00387F49">
        <w:rPr>
          <w:rFonts w:ascii="Helvetica" w:hAnsi="Helvetica"/>
          <w:sz w:val="22"/>
          <w:szCs w:val="22"/>
        </w:rPr>
        <w:t>das</w:t>
      </w:r>
      <w:r w:rsidR="00D40C89" w:rsidRPr="00387F49">
        <w:rPr>
          <w:rFonts w:ascii="Helvetica" w:hAnsi="Helvetica"/>
          <w:sz w:val="22"/>
          <w:szCs w:val="22"/>
        </w:rPr>
        <w:t xml:space="preserve"> w</w:t>
      </w:r>
      <w:r w:rsidR="00211159" w:rsidRPr="00387F49">
        <w:rPr>
          <w:rFonts w:ascii="Helvetica" w:hAnsi="Helvetica"/>
          <w:sz w:val="22"/>
          <w:szCs w:val="22"/>
        </w:rPr>
        <w:t xml:space="preserve">ird durch die eckigen Klammern </w:t>
      </w:r>
      <w:r w:rsidR="00211159" w:rsidRPr="00387F49">
        <w:rPr>
          <w:rFonts w:ascii="Courier" w:hAnsi="Courier"/>
          <w:sz w:val="22"/>
          <w:szCs w:val="22"/>
          <w:highlight w:val="lightGray"/>
        </w:rPr>
        <w:t>[...</w:t>
      </w:r>
      <w:r w:rsidR="00D40C89" w:rsidRPr="00387F49">
        <w:rPr>
          <w:rFonts w:ascii="Courier" w:hAnsi="Courier"/>
          <w:sz w:val="22"/>
          <w:szCs w:val="22"/>
          <w:highlight w:val="lightGray"/>
        </w:rPr>
        <w:t>]</w:t>
      </w:r>
      <w:r w:rsidR="00D40C89" w:rsidRPr="00387F49">
        <w:rPr>
          <w:rFonts w:ascii="Helvetica" w:hAnsi="Helvetica"/>
          <w:sz w:val="22"/>
          <w:szCs w:val="22"/>
        </w:rPr>
        <w:t xml:space="preserve"> angezeigt)</w:t>
      </w:r>
      <w:r w:rsidR="003C39E6" w:rsidRPr="00387F49">
        <w:rPr>
          <w:rFonts w:ascii="Helvetica" w:hAnsi="Helvetica"/>
          <w:sz w:val="22"/>
          <w:szCs w:val="22"/>
        </w:rPr>
        <w:t xml:space="preserve"> mit erstem Element gleich 0.</w:t>
      </w:r>
      <w:r w:rsidRPr="00387F49">
        <w:rPr>
          <w:rFonts w:ascii="Helvetica" w:hAnsi="Helvetica"/>
          <w:sz w:val="22"/>
          <w:szCs w:val="22"/>
        </w:rPr>
        <w:t xml:space="preserve"> Du kannst das überprüfen, indem Du im </w:t>
      </w:r>
      <w:r w:rsidR="00D40C89" w:rsidRPr="00387F49">
        <w:rPr>
          <w:rFonts w:ascii="Helvetica" w:hAnsi="Helvetica"/>
          <w:sz w:val="22"/>
          <w:szCs w:val="22"/>
        </w:rPr>
        <w:t>Terminal selber obigen Code ausführst und dann</w:t>
      </w:r>
      <w:r w:rsidRPr="00387F49">
        <w:rPr>
          <w:rFonts w:ascii="Helvetica" w:hAnsi="Helvetica"/>
          <w:sz w:val="22"/>
          <w:szCs w:val="22"/>
        </w:rPr>
        <w:t xml:space="preserve"> </w:t>
      </w:r>
      <w:r w:rsidRPr="00387F49">
        <w:rPr>
          <w:rFonts w:ascii="Courier" w:hAnsi="Courier"/>
          <w:sz w:val="22"/>
          <w:szCs w:val="22"/>
          <w:highlight w:val="lightGray"/>
        </w:rPr>
        <w:t>Ort</w:t>
      </w:r>
      <w:r w:rsidRPr="00387F49">
        <w:rPr>
          <w:rFonts w:ascii="Helvetica" w:hAnsi="Helvetica"/>
          <w:sz w:val="22"/>
          <w:szCs w:val="22"/>
        </w:rPr>
        <w:t xml:space="preserve"> eingibst und </w:t>
      </w:r>
      <w:r w:rsidRPr="00387F49">
        <w:rPr>
          <w:rFonts w:ascii="Helvetica" w:hAnsi="Helvetica"/>
          <w:i/>
          <w:sz w:val="22"/>
          <w:szCs w:val="22"/>
        </w:rPr>
        <w:t>Return</w:t>
      </w:r>
      <w:r w:rsidRPr="00387F49">
        <w:rPr>
          <w:rFonts w:ascii="Helvetica" w:hAnsi="Helvetica"/>
          <w:sz w:val="22"/>
          <w:szCs w:val="22"/>
        </w:rPr>
        <w:t xml:space="preserve"> drückst.</w:t>
      </w:r>
    </w:p>
    <w:p w14:paraId="713F7B39" w14:textId="77777777" w:rsidR="00A16B9C" w:rsidRPr="00387F49" w:rsidRDefault="00A16B9C" w:rsidP="00015A92">
      <w:pPr>
        <w:spacing w:line="276" w:lineRule="auto"/>
        <w:rPr>
          <w:rFonts w:ascii="Helvetica" w:hAnsi="Helvetica"/>
          <w:sz w:val="22"/>
          <w:szCs w:val="22"/>
        </w:rPr>
      </w:pPr>
    </w:p>
    <w:p w14:paraId="2B673710" w14:textId="7E979281" w:rsidR="00A16B9C" w:rsidRPr="00387F49" w:rsidRDefault="00A16B9C" w:rsidP="00015A92">
      <w:pPr>
        <w:spacing w:line="276" w:lineRule="auto"/>
        <w:rPr>
          <w:rFonts w:ascii="Helvetica" w:hAnsi="Helvetica"/>
          <w:sz w:val="22"/>
          <w:szCs w:val="22"/>
        </w:rPr>
      </w:pPr>
      <w:r w:rsidRPr="00387F49">
        <w:rPr>
          <w:rFonts w:ascii="Helvetica" w:hAnsi="Helvetica"/>
          <w:b/>
          <w:sz w:val="22"/>
          <w:szCs w:val="22"/>
        </w:rPr>
        <w:t>A</w:t>
      </w:r>
      <w:r w:rsidR="00211159" w:rsidRPr="00387F49">
        <w:rPr>
          <w:rFonts w:ascii="Helvetica" w:hAnsi="Helvetica"/>
          <w:b/>
          <w:sz w:val="22"/>
          <w:szCs w:val="22"/>
        </w:rPr>
        <w:t>8</w:t>
      </w:r>
      <w:r w:rsidRPr="00387F49">
        <w:rPr>
          <w:rFonts w:ascii="Helvetica" w:hAnsi="Helvetica"/>
          <w:sz w:val="22"/>
          <w:szCs w:val="22"/>
        </w:rPr>
        <w:t xml:space="preserve">. Erstelle eine neue Grösse </w:t>
      </w:r>
      <w:r w:rsidRPr="00387F49">
        <w:rPr>
          <w:rFonts w:ascii="Courier" w:hAnsi="Courier"/>
          <w:sz w:val="22"/>
          <w:szCs w:val="22"/>
          <w:highlight w:val="lightGray"/>
        </w:rPr>
        <w:t>Position</w:t>
      </w:r>
      <w:r w:rsidRPr="00387F49">
        <w:rPr>
          <w:rFonts w:ascii="Helvetica" w:hAnsi="Helvetica"/>
          <w:sz w:val="22"/>
          <w:szCs w:val="22"/>
        </w:rPr>
        <w:t xml:space="preserve"> mit den ersten zwei Werten 1 und 4.</w:t>
      </w:r>
    </w:p>
    <w:p w14:paraId="31B8364F" w14:textId="77777777" w:rsidR="00A16B9C" w:rsidRPr="00387F49" w:rsidRDefault="00A16B9C" w:rsidP="00015A92">
      <w:pPr>
        <w:spacing w:line="276" w:lineRule="auto"/>
        <w:rPr>
          <w:rFonts w:ascii="Helvetica" w:hAnsi="Helvetica"/>
          <w:sz w:val="22"/>
          <w:szCs w:val="22"/>
        </w:rPr>
      </w:pPr>
    </w:p>
    <w:p w14:paraId="030831D8" w14:textId="3AA6B3A8" w:rsidR="00A16B9C" w:rsidRPr="00387F49" w:rsidRDefault="00DF4522" w:rsidP="00015A92">
      <w:pPr>
        <w:spacing w:line="276" w:lineRule="auto"/>
        <w:rPr>
          <w:rFonts w:ascii="Helvetica" w:hAnsi="Helvetica"/>
          <w:sz w:val="22"/>
          <w:szCs w:val="22"/>
        </w:rPr>
      </w:pPr>
      <w:r w:rsidRPr="00387F49">
        <w:rPr>
          <w:rFonts w:ascii="Helvetica" w:hAnsi="Helvetica"/>
          <w:sz w:val="22"/>
          <w:szCs w:val="22"/>
        </w:rPr>
        <w:t xml:space="preserve">Wir können Elemente zu einer Liste hinzufügen mit Hilfe des Befehles </w:t>
      </w:r>
      <w:r w:rsidR="00211159" w:rsidRPr="00387F49">
        <w:rPr>
          <w:rFonts w:ascii="Courier" w:hAnsi="Courier"/>
          <w:sz w:val="22"/>
          <w:szCs w:val="22"/>
          <w:highlight w:val="lightGray"/>
        </w:rPr>
        <w:t>append()</w:t>
      </w:r>
      <w:r w:rsidRPr="00387F49">
        <w:rPr>
          <w:rFonts w:ascii="Helvetica" w:hAnsi="Helvetica"/>
          <w:sz w:val="22"/>
          <w:szCs w:val="22"/>
        </w:rPr>
        <w:t xml:space="preserve">. Dazu müssen wir der Liste </w:t>
      </w:r>
      <w:r w:rsidRPr="00387F49">
        <w:rPr>
          <w:rFonts w:ascii="Courier" w:hAnsi="Courier"/>
          <w:sz w:val="22"/>
          <w:szCs w:val="22"/>
          <w:highlight w:val="lightGray"/>
        </w:rPr>
        <w:t>Ort</w:t>
      </w:r>
      <w:r w:rsidRPr="00387F49">
        <w:rPr>
          <w:rFonts w:ascii="Helvetica" w:hAnsi="Helvetica"/>
          <w:sz w:val="22"/>
          <w:szCs w:val="22"/>
        </w:rPr>
        <w:t xml:space="preserve"> sagen, dass sie ein neues Element (hier 5) sich selber hinzufügen soll.</w:t>
      </w:r>
    </w:p>
    <w:p w14:paraId="6C6CE756" w14:textId="77777777" w:rsidR="00DF4522" w:rsidRPr="00387F49" w:rsidRDefault="00DF4522" w:rsidP="00015A92">
      <w:pPr>
        <w:spacing w:line="276" w:lineRule="auto"/>
        <w:rPr>
          <w:rFonts w:ascii="Helvetica" w:hAnsi="Helvetica"/>
          <w:sz w:val="22"/>
          <w:szCs w:val="22"/>
        </w:rPr>
      </w:pPr>
    </w:p>
    <w:p w14:paraId="28F3AD1B" w14:textId="3E5C7561" w:rsidR="00DF4522" w:rsidRPr="00387F49" w:rsidRDefault="009B4508" w:rsidP="009B4508">
      <w:pPr>
        <w:pStyle w:val="Code"/>
        <w:rPr>
          <w:sz w:val="22"/>
          <w:szCs w:val="22"/>
        </w:rPr>
      </w:pPr>
      <w:r w:rsidRPr="00387F49">
        <w:rPr>
          <w:sz w:val="22"/>
          <w:szCs w:val="22"/>
        </w:rPr>
        <w:br/>
      </w:r>
      <w:r w:rsidR="009C5D92" w:rsidRPr="00387F49">
        <w:rPr>
          <w:sz w:val="22"/>
          <w:szCs w:val="22"/>
        </w:rPr>
        <w:tab/>
      </w:r>
      <w:r w:rsidR="00DF4522" w:rsidRPr="00387F49">
        <w:rPr>
          <w:sz w:val="22"/>
          <w:szCs w:val="22"/>
        </w:rPr>
        <w:t>Ort.append(5)</w:t>
      </w:r>
      <w:r w:rsidRPr="00387F49">
        <w:rPr>
          <w:sz w:val="22"/>
          <w:szCs w:val="22"/>
        </w:rPr>
        <w:br/>
      </w:r>
    </w:p>
    <w:p w14:paraId="2744ADB7" w14:textId="77777777" w:rsidR="00DF4522" w:rsidRPr="00387F49" w:rsidRDefault="00DF4522" w:rsidP="00015A92">
      <w:pPr>
        <w:spacing w:line="276" w:lineRule="auto"/>
        <w:rPr>
          <w:rFonts w:ascii="Helvetica" w:hAnsi="Helvetica"/>
          <w:sz w:val="22"/>
          <w:szCs w:val="22"/>
        </w:rPr>
      </w:pPr>
    </w:p>
    <w:p w14:paraId="10C91535" w14:textId="7E17EB66" w:rsidR="00DF4522" w:rsidRPr="00387F49" w:rsidRDefault="00DF4522" w:rsidP="00DF4522">
      <w:pPr>
        <w:spacing w:line="276" w:lineRule="auto"/>
        <w:rPr>
          <w:rFonts w:ascii="Helvetica" w:hAnsi="Helvetica"/>
          <w:sz w:val="22"/>
          <w:szCs w:val="22"/>
        </w:rPr>
      </w:pPr>
      <w:r w:rsidRPr="00387F49">
        <w:rPr>
          <w:rFonts w:ascii="Helvetica" w:hAnsi="Helvetica"/>
          <w:b/>
          <w:sz w:val="22"/>
          <w:szCs w:val="22"/>
        </w:rPr>
        <w:t>A</w:t>
      </w:r>
      <w:r w:rsidR="00211159" w:rsidRPr="00387F49">
        <w:rPr>
          <w:rFonts w:ascii="Helvetica" w:hAnsi="Helvetica"/>
          <w:b/>
          <w:sz w:val="22"/>
          <w:szCs w:val="22"/>
        </w:rPr>
        <w:t>9</w:t>
      </w:r>
      <w:r w:rsidRPr="00387F49">
        <w:rPr>
          <w:rFonts w:ascii="Helvetica" w:hAnsi="Helvetica"/>
          <w:sz w:val="22"/>
          <w:szCs w:val="22"/>
        </w:rPr>
        <w:t xml:space="preserve">. Füge </w:t>
      </w:r>
      <w:r w:rsidRPr="00387F49">
        <w:rPr>
          <w:rFonts w:ascii="Courier" w:hAnsi="Courier"/>
          <w:sz w:val="22"/>
          <w:szCs w:val="22"/>
          <w:highlight w:val="lightGray"/>
        </w:rPr>
        <w:t>Position</w:t>
      </w:r>
      <w:r w:rsidRPr="00387F49">
        <w:rPr>
          <w:rFonts w:ascii="Helvetica" w:hAnsi="Helvetica"/>
          <w:sz w:val="22"/>
          <w:szCs w:val="22"/>
        </w:rPr>
        <w:t xml:space="preserve"> die Werte 8, 5**2</w:t>
      </w:r>
      <w:r w:rsidR="00211159" w:rsidRPr="00387F49">
        <w:rPr>
          <w:rFonts w:ascii="Helvetica" w:hAnsi="Helvetica"/>
          <w:sz w:val="22"/>
          <w:szCs w:val="22"/>
        </w:rPr>
        <w:t>, -0.999, 1/7</w:t>
      </w:r>
      <w:r w:rsidRPr="00387F49">
        <w:rPr>
          <w:rFonts w:ascii="Helvetica" w:hAnsi="Helvetica"/>
          <w:sz w:val="22"/>
          <w:szCs w:val="22"/>
        </w:rPr>
        <w:t xml:space="preserve"> und 'a' hinzu.</w:t>
      </w:r>
    </w:p>
    <w:p w14:paraId="0D3F4FEC" w14:textId="77777777" w:rsidR="00DF4522" w:rsidRPr="00387F49" w:rsidRDefault="00DF4522" w:rsidP="00DF4522">
      <w:pPr>
        <w:spacing w:line="276" w:lineRule="auto"/>
        <w:rPr>
          <w:rFonts w:ascii="Helvetica" w:hAnsi="Helvetica"/>
          <w:sz w:val="22"/>
          <w:szCs w:val="22"/>
        </w:rPr>
      </w:pPr>
    </w:p>
    <w:p w14:paraId="50E9D704" w14:textId="221884BA" w:rsidR="00DF4522" w:rsidRPr="00387F49" w:rsidRDefault="00DF4522" w:rsidP="00DF4522">
      <w:pPr>
        <w:spacing w:line="276" w:lineRule="auto"/>
        <w:rPr>
          <w:rFonts w:ascii="Helvetica" w:hAnsi="Helvetica"/>
          <w:sz w:val="22"/>
          <w:szCs w:val="22"/>
        </w:rPr>
      </w:pPr>
      <w:r w:rsidRPr="00387F49">
        <w:rPr>
          <w:rFonts w:ascii="Helvetica" w:hAnsi="Helvetica"/>
          <w:b/>
          <w:sz w:val="22"/>
          <w:szCs w:val="22"/>
        </w:rPr>
        <w:t>A</w:t>
      </w:r>
      <w:r w:rsidR="00211159" w:rsidRPr="00387F49">
        <w:rPr>
          <w:rFonts w:ascii="Helvetica" w:hAnsi="Helvetica"/>
          <w:b/>
          <w:sz w:val="22"/>
          <w:szCs w:val="22"/>
        </w:rPr>
        <w:t>10</w:t>
      </w:r>
      <w:r w:rsidRPr="00387F49">
        <w:rPr>
          <w:rFonts w:ascii="Helvetica" w:hAnsi="Helvetica"/>
          <w:sz w:val="22"/>
          <w:szCs w:val="22"/>
        </w:rPr>
        <w:t>. Was ist 5**2?</w:t>
      </w:r>
    </w:p>
    <w:p w14:paraId="42035D5E" w14:textId="77777777" w:rsidR="006A2205" w:rsidRPr="00387F49" w:rsidRDefault="006A2205" w:rsidP="00DF4522">
      <w:pPr>
        <w:spacing w:line="276" w:lineRule="auto"/>
        <w:rPr>
          <w:rFonts w:ascii="Helvetica" w:hAnsi="Helvetica"/>
          <w:sz w:val="22"/>
          <w:szCs w:val="22"/>
        </w:rPr>
      </w:pPr>
    </w:p>
    <w:p w14:paraId="1621A80E" w14:textId="3F6BFEDB" w:rsidR="006A2205" w:rsidRPr="00387F49" w:rsidRDefault="006A2205" w:rsidP="00DF4522">
      <w:pPr>
        <w:spacing w:line="276" w:lineRule="auto"/>
        <w:rPr>
          <w:rFonts w:ascii="Helvetica" w:hAnsi="Helvetica"/>
          <w:sz w:val="22"/>
          <w:szCs w:val="22"/>
        </w:rPr>
      </w:pPr>
      <w:r w:rsidRPr="00387F49">
        <w:rPr>
          <w:rFonts w:ascii="Helvetica" w:hAnsi="Helvetica"/>
          <w:sz w:val="22"/>
          <w:szCs w:val="22"/>
        </w:rPr>
        <w:t>Mit</w:t>
      </w:r>
    </w:p>
    <w:p w14:paraId="0883B2B8" w14:textId="77777777" w:rsidR="006A2205" w:rsidRPr="00387F49" w:rsidRDefault="006A2205" w:rsidP="00DF4522">
      <w:pPr>
        <w:spacing w:line="276" w:lineRule="auto"/>
        <w:rPr>
          <w:rFonts w:ascii="Helvetica" w:hAnsi="Helvetica"/>
          <w:sz w:val="22"/>
          <w:szCs w:val="22"/>
        </w:rPr>
      </w:pPr>
    </w:p>
    <w:p w14:paraId="2D1CF260" w14:textId="549A3CC6" w:rsidR="006A2205" w:rsidRPr="00387F49" w:rsidRDefault="006A2205" w:rsidP="006A2205">
      <w:pPr>
        <w:pStyle w:val="Code"/>
        <w:rPr>
          <w:sz w:val="22"/>
          <w:szCs w:val="22"/>
        </w:rPr>
      </w:pPr>
      <w:r w:rsidRPr="00387F49">
        <w:rPr>
          <w:sz w:val="22"/>
          <w:szCs w:val="22"/>
        </w:rPr>
        <w:br/>
      </w:r>
      <w:r w:rsidRPr="00387F49">
        <w:rPr>
          <w:sz w:val="22"/>
          <w:szCs w:val="22"/>
        </w:rPr>
        <w:tab/>
        <w:t>Ort[3]</w:t>
      </w:r>
      <w:r w:rsidRPr="00387F49">
        <w:rPr>
          <w:sz w:val="22"/>
          <w:szCs w:val="22"/>
        </w:rPr>
        <w:br/>
      </w:r>
    </w:p>
    <w:p w14:paraId="4A8B060C" w14:textId="77777777" w:rsidR="006A2205" w:rsidRPr="00387F49" w:rsidRDefault="006A2205" w:rsidP="00DF4522">
      <w:pPr>
        <w:spacing w:line="276" w:lineRule="auto"/>
        <w:rPr>
          <w:rFonts w:ascii="Helvetica" w:hAnsi="Helvetica"/>
          <w:sz w:val="22"/>
          <w:szCs w:val="22"/>
        </w:rPr>
      </w:pPr>
    </w:p>
    <w:p w14:paraId="3E47B53B" w14:textId="48DD9654" w:rsidR="006A2205" w:rsidRPr="00387F49" w:rsidRDefault="006A2205" w:rsidP="00DF4522">
      <w:pPr>
        <w:spacing w:line="276" w:lineRule="auto"/>
        <w:rPr>
          <w:rFonts w:ascii="Helvetica" w:hAnsi="Helvetica"/>
          <w:sz w:val="22"/>
          <w:szCs w:val="22"/>
        </w:rPr>
      </w:pPr>
      <w:r w:rsidRPr="00387F49">
        <w:rPr>
          <w:rFonts w:ascii="Helvetica" w:hAnsi="Helvetica"/>
          <w:sz w:val="22"/>
          <w:szCs w:val="22"/>
        </w:rPr>
        <w:t>greifst Du auf das vierte Element der Liste zu (</w:t>
      </w:r>
      <w:r w:rsidR="00211159" w:rsidRPr="00387F49">
        <w:rPr>
          <w:rFonts w:ascii="Helvetica" w:hAnsi="Helvetica"/>
          <w:sz w:val="22"/>
          <w:szCs w:val="22"/>
        </w:rPr>
        <w:t>Listen beginnen mit dem Index 0).</w:t>
      </w:r>
    </w:p>
    <w:p w14:paraId="1A49D2CA" w14:textId="77777777" w:rsidR="006A2205" w:rsidRPr="00387F49" w:rsidRDefault="006A2205" w:rsidP="00DF4522">
      <w:pPr>
        <w:spacing w:line="276" w:lineRule="auto"/>
        <w:rPr>
          <w:rFonts w:ascii="Helvetica" w:hAnsi="Helvetica"/>
          <w:sz w:val="22"/>
          <w:szCs w:val="22"/>
        </w:rPr>
      </w:pPr>
    </w:p>
    <w:p w14:paraId="2C15898B" w14:textId="31E1CBCF" w:rsidR="006A2205" w:rsidRPr="00387F49" w:rsidRDefault="006A2205" w:rsidP="00DF4522">
      <w:pPr>
        <w:spacing w:line="276" w:lineRule="auto"/>
        <w:rPr>
          <w:rFonts w:ascii="Helvetica" w:hAnsi="Helvetica"/>
          <w:sz w:val="22"/>
          <w:szCs w:val="22"/>
        </w:rPr>
      </w:pPr>
      <w:r w:rsidRPr="00387F49">
        <w:rPr>
          <w:rFonts w:ascii="Helvetica" w:hAnsi="Helvetica"/>
          <w:b/>
          <w:sz w:val="22"/>
          <w:szCs w:val="22"/>
        </w:rPr>
        <w:t>A</w:t>
      </w:r>
      <w:r w:rsidR="00211159" w:rsidRPr="00387F49">
        <w:rPr>
          <w:rFonts w:ascii="Helvetica" w:hAnsi="Helvetica"/>
          <w:b/>
          <w:sz w:val="22"/>
          <w:szCs w:val="22"/>
        </w:rPr>
        <w:t>11</w:t>
      </w:r>
      <w:r w:rsidRPr="00387F49">
        <w:rPr>
          <w:rFonts w:ascii="Helvetica" w:hAnsi="Helvetica"/>
          <w:sz w:val="22"/>
          <w:szCs w:val="22"/>
        </w:rPr>
        <w:t xml:space="preserve">. Gib das 2-te Element der </w:t>
      </w:r>
      <w:r w:rsidR="00211159" w:rsidRPr="00387F49">
        <w:rPr>
          <w:rFonts w:ascii="Helvetica" w:hAnsi="Helvetica"/>
          <w:sz w:val="22"/>
          <w:szCs w:val="22"/>
        </w:rPr>
        <w:t xml:space="preserve">untenstehenden </w:t>
      </w:r>
      <w:r w:rsidRPr="00387F49">
        <w:rPr>
          <w:rFonts w:ascii="Helvetica" w:hAnsi="Helvetica"/>
          <w:sz w:val="22"/>
          <w:szCs w:val="22"/>
        </w:rPr>
        <w:t>Liste</w:t>
      </w:r>
      <w:r w:rsidR="00941A19" w:rsidRPr="00387F49">
        <w:rPr>
          <w:rFonts w:ascii="Helvetica" w:hAnsi="Helvetica"/>
          <w:sz w:val="22"/>
          <w:szCs w:val="22"/>
        </w:rPr>
        <w:t xml:space="preserve"> </w:t>
      </w:r>
      <w:r w:rsidR="00211159" w:rsidRPr="00387F49">
        <w:rPr>
          <w:rFonts w:ascii="Courier" w:hAnsi="Courier"/>
          <w:sz w:val="22"/>
          <w:szCs w:val="22"/>
          <w:highlight w:val="lightGray"/>
        </w:rPr>
        <w:t>p</w:t>
      </w:r>
      <w:r w:rsidR="00211159" w:rsidRPr="00387F49">
        <w:rPr>
          <w:rFonts w:ascii="Helvetica" w:hAnsi="Helvetica"/>
          <w:sz w:val="22"/>
          <w:szCs w:val="22"/>
        </w:rPr>
        <w:t xml:space="preserve"> a</w:t>
      </w:r>
      <w:r w:rsidRPr="00387F49">
        <w:rPr>
          <w:rFonts w:ascii="Helvetica" w:hAnsi="Helvetica"/>
          <w:sz w:val="22"/>
          <w:szCs w:val="22"/>
        </w:rPr>
        <w:t>us und ersetze das 5-te Element durch die Zahl -8.</w:t>
      </w:r>
    </w:p>
    <w:p w14:paraId="3E912615" w14:textId="77777777" w:rsidR="006A2205" w:rsidRPr="00387F49" w:rsidRDefault="006A2205" w:rsidP="00DF4522">
      <w:pPr>
        <w:spacing w:line="276" w:lineRule="auto"/>
        <w:rPr>
          <w:rFonts w:ascii="Helvetica" w:hAnsi="Helvetica"/>
          <w:sz w:val="22"/>
          <w:szCs w:val="22"/>
        </w:rPr>
      </w:pPr>
    </w:p>
    <w:p w14:paraId="75038CC9" w14:textId="791898E0" w:rsidR="006A2205" w:rsidRPr="00387F49" w:rsidRDefault="003C517E" w:rsidP="003C517E">
      <w:pPr>
        <w:pStyle w:val="Code"/>
        <w:rPr>
          <w:sz w:val="22"/>
          <w:szCs w:val="22"/>
        </w:rPr>
      </w:pPr>
      <w:r w:rsidRPr="00387F49">
        <w:rPr>
          <w:sz w:val="22"/>
          <w:szCs w:val="22"/>
        </w:rPr>
        <w:br/>
      </w:r>
      <w:r w:rsidRPr="00387F49">
        <w:rPr>
          <w:sz w:val="22"/>
          <w:szCs w:val="22"/>
        </w:rPr>
        <w:tab/>
        <w:t>p = [1, 2, 4, 8, 16, 32, 64]</w:t>
      </w:r>
      <w:r w:rsidRPr="00387F49">
        <w:rPr>
          <w:sz w:val="22"/>
          <w:szCs w:val="22"/>
        </w:rPr>
        <w:br/>
      </w:r>
    </w:p>
    <w:p w14:paraId="66D2E9DB" w14:textId="77777777" w:rsidR="00ED0C74" w:rsidRPr="00387F49" w:rsidRDefault="00ED0C74" w:rsidP="00DF4522">
      <w:pPr>
        <w:spacing w:line="276" w:lineRule="auto"/>
        <w:rPr>
          <w:rFonts w:ascii="Helvetica" w:hAnsi="Helvetica"/>
          <w:sz w:val="22"/>
          <w:szCs w:val="22"/>
        </w:rPr>
      </w:pPr>
    </w:p>
    <w:p w14:paraId="129027A1" w14:textId="69D2A3F6" w:rsidR="00ED0C74" w:rsidRPr="00387F49" w:rsidRDefault="00ED0C74" w:rsidP="00ED0C74">
      <w:pPr>
        <w:pBdr>
          <w:top w:val="single" w:sz="24" w:space="1" w:color="76923C" w:themeColor="accent3" w:themeShade="BF"/>
          <w:bottom w:val="single" w:sz="24" w:space="1" w:color="76923C" w:themeColor="accent3" w:themeShade="BF"/>
        </w:pBdr>
        <w:spacing w:line="276" w:lineRule="auto"/>
        <w:rPr>
          <w:rFonts w:ascii="Helvetica" w:hAnsi="Helvetica"/>
          <w:b/>
          <w:sz w:val="22"/>
          <w:szCs w:val="22"/>
        </w:rPr>
      </w:pPr>
      <w:r w:rsidRPr="00387F49">
        <w:rPr>
          <w:rFonts w:ascii="Helvetica" w:hAnsi="Helvetica"/>
          <w:b/>
          <w:sz w:val="22"/>
          <w:szCs w:val="22"/>
        </w:rPr>
        <w:t>Gelernt</w:t>
      </w:r>
    </w:p>
    <w:p w14:paraId="446269E0" w14:textId="35D619D8" w:rsidR="00ED0C74" w:rsidRPr="00387F49" w:rsidRDefault="00225CB8" w:rsidP="00ED0C74">
      <w:pPr>
        <w:pBdr>
          <w:top w:val="single" w:sz="24" w:space="1" w:color="76923C" w:themeColor="accent3" w:themeShade="BF"/>
          <w:bottom w:val="single" w:sz="24" w:space="1" w:color="76923C" w:themeColor="accent3" w:themeShade="BF"/>
        </w:pBdr>
        <w:spacing w:line="276" w:lineRule="auto"/>
        <w:rPr>
          <w:rFonts w:ascii="Helvetica" w:hAnsi="Helvetica"/>
          <w:sz w:val="22"/>
          <w:szCs w:val="22"/>
        </w:rPr>
      </w:pPr>
      <w:r w:rsidRPr="00387F49">
        <w:rPr>
          <w:rFonts w:ascii="Helvetica" w:hAnsi="Helvetica"/>
          <w:sz w:val="22"/>
          <w:szCs w:val="22"/>
        </w:rPr>
        <w:t>Du weisst nun, wie Werte in</w:t>
      </w:r>
      <w:r w:rsidR="00ED0C74" w:rsidRPr="00387F49">
        <w:rPr>
          <w:rFonts w:ascii="Helvetica" w:hAnsi="Helvetica"/>
          <w:sz w:val="22"/>
          <w:szCs w:val="22"/>
        </w:rPr>
        <w:t xml:space="preserve"> Variabeln oder Listen </w:t>
      </w:r>
      <w:r w:rsidRPr="00387F49">
        <w:rPr>
          <w:rFonts w:ascii="Helvetica" w:hAnsi="Helvetica"/>
          <w:sz w:val="22"/>
          <w:szCs w:val="22"/>
        </w:rPr>
        <w:t>gespeichert werden</w:t>
      </w:r>
      <w:r w:rsidR="00ED0C74" w:rsidRPr="00387F49">
        <w:rPr>
          <w:rFonts w:ascii="Helvetica" w:hAnsi="Helvetica"/>
          <w:sz w:val="22"/>
          <w:szCs w:val="22"/>
        </w:rPr>
        <w:t>. Das ist wichtig, um z.B. die Position auf dem Weg nach hause zu speichern.</w:t>
      </w:r>
    </w:p>
    <w:p w14:paraId="35EA9CD4" w14:textId="77777777" w:rsidR="00DF4522" w:rsidRPr="00387F49" w:rsidRDefault="00DF4522" w:rsidP="00DF4522">
      <w:pPr>
        <w:spacing w:line="276" w:lineRule="auto"/>
        <w:rPr>
          <w:rFonts w:ascii="Helvetica" w:hAnsi="Helvetica"/>
          <w:sz w:val="22"/>
          <w:szCs w:val="22"/>
        </w:rPr>
      </w:pPr>
    </w:p>
    <w:p w14:paraId="048F4BD5" w14:textId="77777777" w:rsidR="00DF4522" w:rsidRPr="00387F49" w:rsidRDefault="00DF4522" w:rsidP="00DF4522">
      <w:pPr>
        <w:spacing w:line="276" w:lineRule="auto"/>
        <w:rPr>
          <w:rFonts w:ascii="Helvetica" w:hAnsi="Helvetica"/>
          <w:sz w:val="22"/>
          <w:szCs w:val="22"/>
        </w:rPr>
      </w:pPr>
    </w:p>
    <w:p w14:paraId="2EFBE6F8" w14:textId="77777777" w:rsidR="00C66F4D" w:rsidRPr="00387F49" w:rsidRDefault="00C66F4D">
      <w:pPr>
        <w:rPr>
          <w:rFonts w:ascii="Helvetica" w:hAnsi="Helvetica"/>
          <w:b/>
          <w:sz w:val="22"/>
          <w:szCs w:val="22"/>
        </w:rPr>
      </w:pPr>
      <w:r w:rsidRPr="00387F49">
        <w:rPr>
          <w:rFonts w:ascii="Helvetica" w:hAnsi="Helvetica"/>
          <w:b/>
          <w:sz w:val="22"/>
          <w:szCs w:val="22"/>
        </w:rPr>
        <w:br w:type="page"/>
      </w:r>
    </w:p>
    <w:p w14:paraId="085CE38E" w14:textId="3EC1E1B0" w:rsidR="00A16B9C" w:rsidRPr="00387F49" w:rsidRDefault="00FE69DD" w:rsidP="00015A92">
      <w:pPr>
        <w:spacing w:line="276" w:lineRule="auto"/>
        <w:rPr>
          <w:rFonts w:ascii="Helvetica" w:hAnsi="Helvetica"/>
          <w:b/>
          <w:sz w:val="22"/>
          <w:szCs w:val="22"/>
        </w:rPr>
      </w:pPr>
      <w:r w:rsidRPr="00387F49">
        <w:rPr>
          <w:rFonts w:ascii="Helvetica" w:hAnsi="Helvetica"/>
          <w:b/>
          <w:sz w:val="22"/>
          <w:szCs w:val="22"/>
        </w:rPr>
        <w:t xml:space="preserve">3.2 </w:t>
      </w:r>
      <w:r w:rsidR="00CC04AE" w:rsidRPr="00387F49">
        <w:rPr>
          <w:rFonts w:ascii="Helvetica" w:hAnsi="Helvetica"/>
          <w:b/>
          <w:sz w:val="22"/>
          <w:szCs w:val="22"/>
        </w:rPr>
        <w:t xml:space="preserve">Ausführen von </w:t>
      </w:r>
      <w:r w:rsidR="005F4458" w:rsidRPr="00387F49">
        <w:rPr>
          <w:rFonts w:ascii="Helvetica" w:hAnsi="Helvetica"/>
          <w:b/>
          <w:sz w:val="22"/>
          <w:szCs w:val="22"/>
        </w:rPr>
        <w:t>vielen</w:t>
      </w:r>
      <w:r w:rsidR="00CC04AE" w:rsidRPr="00387F49">
        <w:rPr>
          <w:rFonts w:ascii="Helvetica" w:hAnsi="Helvetica"/>
          <w:b/>
          <w:sz w:val="22"/>
          <w:szCs w:val="22"/>
        </w:rPr>
        <w:t xml:space="preserve"> Schritten desselben Mechanismus</w:t>
      </w:r>
    </w:p>
    <w:p w14:paraId="6E926266" w14:textId="77777777" w:rsidR="00CC04AE" w:rsidRPr="00387F49" w:rsidRDefault="00CC04AE" w:rsidP="00015A92">
      <w:pPr>
        <w:spacing w:line="276" w:lineRule="auto"/>
        <w:rPr>
          <w:rFonts w:ascii="Helvetica" w:hAnsi="Helvetica"/>
          <w:sz w:val="22"/>
          <w:szCs w:val="22"/>
        </w:rPr>
      </w:pPr>
    </w:p>
    <w:p w14:paraId="69541CC0" w14:textId="70B6ECFC" w:rsidR="0009156C" w:rsidRPr="00387F49" w:rsidRDefault="0009156C" w:rsidP="00015A92">
      <w:pPr>
        <w:spacing w:line="276" w:lineRule="auto"/>
        <w:rPr>
          <w:rFonts w:ascii="Helvetica" w:hAnsi="Helvetica"/>
          <w:sz w:val="22"/>
          <w:szCs w:val="22"/>
        </w:rPr>
      </w:pPr>
      <w:r w:rsidRPr="00387F49">
        <w:rPr>
          <w:rFonts w:ascii="Helvetica" w:hAnsi="Helvetica"/>
          <w:sz w:val="22"/>
          <w:szCs w:val="22"/>
        </w:rPr>
        <w:t xml:space="preserve">Um einen Code-Block mehrmals hintereinander auszuführen (z.B. Wurf der Münze), nutzt man die sogenannten </w:t>
      </w:r>
      <w:r w:rsidRPr="00387F49">
        <w:rPr>
          <w:rFonts w:ascii="Helvetica" w:hAnsi="Helvetica"/>
          <w:i/>
          <w:sz w:val="22"/>
          <w:szCs w:val="22"/>
        </w:rPr>
        <w:t>Schlaufen</w:t>
      </w:r>
      <w:r w:rsidRPr="00387F49">
        <w:rPr>
          <w:rFonts w:ascii="Helvetica" w:hAnsi="Helvetica"/>
          <w:sz w:val="22"/>
          <w:szCs w:val="22"/>
        </w:rPr>
        <w:t>. Eine Schlaufe führt einen vordefinierten Blo</w:t>
      </w:r>
      <w:r w:rsidR="00C73897" w:rsidRPr="00387F49">
        <w:rPr>
          <w:rFonts w:ascii="Helvetica" w:hAnsi="Helvetica"/>
          <w:sz w:val="22"/>
          <w:szCs w:val="22"/>
        </w:rPr>
        <w:t>ck eine gewisse Anzahl mal aus.</w:t>
      </w:r>
    </w:p>
    <w:p w14:paraId="4EE98C44" w14:textId="77777777" w:rsidR="00C73897" w:rsidRPr="00387F49" w:rsidRDefault="00C73897" w:rsidP="00015A92">
      <w:pPr>
        <w:spacing w:line="276" w:lineRule="auto"/>
        <w:rPr>
          <w:rFonts w:ascii="Helvetica" w:hAnsi="Helvetica"/>
          <w:sz w:val="22"/>
          <w:szCs w:val="22"/>
        </w:rPr>
      </w:pPr>
    </w:p>
    <w:p w14:paraId="34AE690C" w14:textId="1C979225" w:rsidR="00C73897" w:rsidRPr="00387F49" w:rsidRDefault="00C73897" w:rsidP="00015A92">
      <w:pPr>
        <w:spacing w:line="276" w:lineRule="auto"/>
        <w:rPr>
          <w:rFonts w:ascii="Helvetica" w:hAnsi="Helvetica"/>
          <w:sz w:val="22"/>
          <w:szCs w:val="22"/>
        </w:rPr>
      </w:pPr>
      <w:r w:rsidRPr="00387F49">
        <w:rPr>
          <w:rFonts w:ascii="Helvetica" w:hAnsi="Helvetica"/>
          <w:b/>
          <w:sz w:val="22"/>
          <w:szCs w:val="22"/>
        </w:rPr>
        <w:t>A</w:t>
      </w:r>
      <w:r w:rsidR="00C66F4D" w:rsidRPr="00387F49">
        <w:rPr>
          <w:rFonts w:ascii="Helvetica" w:hAnsi="Helvetica"/>
          <w:b/>
          <w:sz w:val="22"/>
          <w:szCs w:val="22"/>
        </w:rPr>
        <w:t>12</w:t>
      </w:r>
      <w:r w:rsidRPr="00387F49">
        <w:rPr>
          <w:rFonts w:ascii="Helvetica" w:hAnsi="Helvetica"/>
          <w:sz w:val="22"/>
          <w:szCs w:val="22"/>
        </w:rPr>
        <w:t>. Kannst Du bereits nachvollziehen, was folgender Code-Block macht?</w:t>
      </w:r>
    </w:p>
    <w:p w14:paraId="1550CCEA" w14:textId="77777777" w:rsidR="00C73897" w:rsidRPr="00387F49" w:rsidRDefault="00C73897" w:rsidP="00015A92">
      <w:pPr>
        <w:spacing w:line="276" w:lineRule="auto"/>
        <w:rPr>
          <w:rFonts w:ascii="Helvetica" w:hAnsi="Helvetica"/>
          <w:sz w:val="22"/>
          <w:szCs w:val="22"/>
        </w:rPr>
      </w:pPr>
    </w:p>
    <w:p w14:paraId="61E7AD79" w14:textId="4B410429" w:rsidR="00C73897" w:rsidRPr="00387F49" w:rsidRDefault="009B4508" w:rsidP="009B4508">
      <w:pPr>
        <w:pStyle w:val="Code"/>
        <w:rPr>
          <w:sz w:val="22"/>
          <w:szCs w:val="22"/>
        </w:rPr>
      </w:pPr>
      <w:r w:rsidRPr="00387F49">
        <w:rPr>
          <w:sz w:val="22"/>
          <w:szCs w:val="22"/>
        </w:rPr>
        <w:br/>
      </w:r>
      <w:r w:rsidR="009C5D92" w:rsidRPr="00387F49">
        <w:rPr>
          <w:sz w:val="22"/>
          <w:szCs w:val="22"/>
        </w:rPr>
        <w:tab/>
      </w:r>
      <w:r w:rsidR="00C73897" w:rsidRPr="00387F49">
        <w:rPr>
          <w:sz w:val="22"/>
          <w:szCs w:val="22"/>
        </w:rPr>
        <w:t>i = 0</w:t>
      </w:r>
      <w:r w:rsidRPr="00387F49">
        <w:rPr>
          <w:sz w:val="22"/>
          <w:szCs w:val="22"/>
        </w:rPr>
        <w:br/>
      </w:r>
      <w:r w:rsidR="009C5D92" w:rsidRPr="00387F49">
        <w:rPr>
          <w:sz w:val="22"/>
          <w:szCs w:val="22"/>
        </w:rPr>
        <w:tab/>
      </w:r>
      <w:r w:rsidR="00C73897" w:rsidRPr="00387F49">
        <w:rPr>
          <w:sz w:val="22"/>
          <w:szCs w:val="22"/>
        </w:rPr>
        <w:t>while i&lt;10:</w:t>
      </w:r>
      <w:r w:rsidRPr="00387F49">
        <w:rPr>
          <w:sz w:val="22"/>
          <w:szCs w:val="22"/>
        </w:rPr>
        <w:br/>
      </w:r>
      <w:r w:rsidRPr="00387F49">
        <w:rPr>
          <w:sz w:val="22"/>
          <w:szCs w:val="22"/>
        </w:rPr>
        <w:tab/>
      </w:r>
      <w:r w:rsidRPr="00387F49">
        <w:rPr>
          <w:sz w:val="22"/>
          <w:szCs w:val="22"/>
        </w:rPr>
        <w:tab/>
      </w:r>
      <w:r w:rsidR="00C73897" w:rsidRPr="00387F49">
        <w:rPr>
          <w:sz w:val="22"/>
          <w:szCs w:val="22"/>
        </w:rPr>
        <w:t>print(i)</w:t>
      </w:r>
      <w:r w:rsidRPr="00387F49">
        <w:rPr>
          <w:sz w:val="22"/>
          <w:szCs w:val="22"/>
        </w:rPr>
        <w:br/>
      </w:r>
      <w:r w:rsidRPr="00387F49">
        <w:rPr>
          <w:sz w:val="22"/>
          <w:szCs w:val="22"/>
        </w:rPr>
        <w:tab/>
      </w:r>
      <w:r w:rsidRPr="00387F49">
        <w:rPr>
          <w:sz w:val="22"/>
          <w:szCs w:val="22"/>
        </w:rPr>
        <w:tab/>
      </w:r>
      <w:r w:rsidR="00C73897" w:rsidRPr="00387F49">
        <w:rPr>
          <w:sz w:val="22"/>
          <w:szCs w:val="22"/>
        </w:rPr>
        <w:t>i = i +</w:t>
      </w:r>
      <w:r w:rsidR="00887286" w:rsidRPr="00387F49">
        <w:rPr>
          <w:sz w:val="22"/>
          <w:szCs w:val="22"/>
        </w:rPr>
        <w:t xml:space="preserve"> </w:t>
      </w:r>
      <w:r w:rsidR="00C73897" w:rsidRPr="00387F49">
        <w:rPr>
          <w:sz w:val="22"/>
          <w:szCs w:val="22"/>
        </w:rPr>
        <w:t>1</w:t>
      </w:r>
      <w:r w:rsidRPr="00387F49">
        <w:rPr>
          <w:sz w:val="22"/>
          <w:szCs w:val="22"/>
        </w:rPr>
        <w:br/>
      </w:r>
    </w:p>
    <w:p w14:paraId="4C628800" w14:textId="77777777" w:rsidR="00C73897" w:rsidRPr="00387F49" w:rsidRDefault="00C73897" w:rsidP="00015A92">
      <w:pPr>
        <w:spacing w:line="276" w:lineRule="auto"/>
        <w:rPr>
          <w:rFonts w:ascii="Helvetica" w:hAnsi="Helvetica"/>
          <w:sz w:val="22"/>
          <w:szCs w:val="22"/>
        </w:rPr>
      </w:pPr>
    </w:p>
    <w:p w14:paraId="494C530A" w14:textId="356B4BC4" w:rsidR="00C73897" w:rsidRPr="00387F49" w:rsidRDefault="00C73897" w:rsidP="00015A92">
      <w:pPr>
        <w:spacing w:line="276" w:lineRule="auto"/>
        <w:rPr>
          <w:rFonts w:ascii="Helvetica" w:hAnsi="Helvetica"/>
          <w:sz w:val="22"/>
          <w:szCs w:val="22"/>
        </w:rPr>
      </w:pPr>
      <w:r w:rsidRPr="00387F49">
        <w:rPr>
          <w:rFonts w:ascii="Helvetica" w:hAnsi="Helvetica"/>
          <w:sz w:val="22"/>
          <w:szCs w:val="22"/>
        </w:rPr>
        <w:t xml:space="preserve">Wir nutzen die sogenannten </w:t>
      </w:r>
      <w:r w:rsidRPr="00387F49">
        <w:rPr>
          <w:rFonts w:ascii="Helvetica" w:hAnsi="Helvetica"/>
          <w:i/>
          <w:sz w:val="22"/>
          <w:szCs w:val="22"/>
        </w:rPr>
        <w:t>while</w:t>
      </w:r>
      <w:r w:rsidRPr="00387F49">
        <w:rPr>
          <w:rFonts w:ascii="Helvetica" w:hAnsi="Helvetica"/>
          <w:sz w:val="22"/>
          <w:szCs w:val="22"/>
        </w:rPr>
        <w:t>-Schlaufen, die eine</w:t>
      </w:r>
      <w:r w:rsidR="00887286" w:rsidRPr="00387F49">
        <w:rPr>
          <w:rFonts w:ascii="Helvetica" w:hAnsi="Helvetica"/>
          <w:sz w:val="22"/>
          <w:szCs w:val="22"/>
        </w:rPr>
        <w:t>n</w:t>
      </w:r>
      <w:r w:rsidRPr="00387F49">
        <w:rPr>
          <w:rFonts w:ascii="Helvetica" w:hAnsi="Helvetica"/>
          <w:sz w:val="22"/>
          <w:szCs w:val="22"/>
        </w:rPr>
        <w:t xml:space="preserve"> Code-Block so lange ausführen, bis die Bedingung (im obigen Beispiel i &lt; 10) nicht mehr erfüllt ist</w:t>
      </w:r>
      <w:r w:rsidR="00544CAC" w:rsidRPr="00387F49">
        <w:rPr>
          <w:rFonts w:ascii="Helvetica" w:hAnsi="Helvetica"/>
          <w:sz w:val="22"/>
          <w:szCs w:val="22"/>
        </w:rPr>
        <w:t xml:space="preserve"> (bis sie nicht mehr </w:t>
      </w:r>
      <w:r w:rsidR="00544CAC" w:rsidRPr="00387F49">
        <w:rPr>
          <w:rFonts w:ascii="Courier" w:hAnsi="Courier"/>
          <w:sz w:val="22"/>
          <w:szCs w:val="22"/>
          <w:highlight w:val="lightGray"/>
        </w:rPr>
        <w:t>True</w:t>
      </w:r>
      <w:r w:rsidR="00544CAC" w:rsidRPr="00387F49">
        <w:rPr>
          <w:rFonts w:ascii="Helvetica" w:hAnsi="Helvetica"/>
          <w:sz w:val="22"/>
          <w:szCs w:val="22"/>
        </w:rPr>
        <w:t xml:space="preserve"> sondern </w:t>
      </w:r>
      <w:r w:rsidR="00544CAC" w:rsidRPr="00387F49">
        <w:rPr>
          <w:rFonts w:ascii="Courier" w:hAnsi="Courier"/>
          <w:sz w:val="22"/>
          <w:szCs w:val="22"/>
          <w:highlight w:val="lightGray"/>
        </w:rPr>
        <w:t>False</w:t>
      </w:r>
      <w:r w:rsidR="00544CAC" w:rsidRPr="00387F49">
        <w:rPr>
          <w:rFonts w:ascii="Helvetica" w:hAnsi="Helvetica"/>
          <w:sz w:val="22"/>
          <w:szCs w:val="22"/>
        </w:rPr>
        <w:t xml:space="preserve"> ist)</w:t>
      </w:r>
      <w:r w:rsidRPr="00387F49">
        <w:rPr>
          <w:rFonts w:ascii="Helvetica" w:hAnsi="Helvetica"/>
          <w:sz w:val="22"/>
          <w:szCs w:val="22"/>
        </w:rPr>
        <w:t>.</w:t>
      </w:r>
      <w:r w:rsidR="00B91FEE" w:rsidRPr="00387F49">
        <w:rPr>
          <w:rFonts w:ascii="Helvetica" w:hAnsi="Helvetica"/>
          <w:sz w:val="22"/>
          <w:szCs w:val="22"/>
        </w:rPr>
        <w:t xml:space="preserve"> Lass den Code nun laufen. Du wirst bemerken, dass Ausgaben im Terminal erscheinen. Dies geschieht mittels der </w:t>
      </w:r>
      <w:r w:rsidR="00B91FEE" w:rsidRPr="00387F49">
        <w:rPr>
          <w:rFonts w:ascii="Courier" w:hAnsi="Courier"/>
          <w:sz w:val="22"/>
          <w:szCs w:val="22"/>
          <w:highlight w:val="lightGray"/>
        </w:rPr>
        <w:t>print()</w:t>
      </w:r>
      <w:r w:rsidR="00B91FEE" w:rsidRPr="00387F49">
        <w:rPr>
          <w:rFonts w:ascii="Helvetica" w:hAnsi="Helvetica"/>
          <w:sz w:val="22"/>
          <w:szCs w:val="22"/>
        </w:rPr>
        <w:t xml:space="preserve"> Funktion.</w:t>
      </w:r>
    </w:p>
    <w:p w14:paraId="0700A4B6" w14:textId="77777777" w:rsidR="00C73897" w:rsidRPr="00387F49" w:rsidRDefault="00C73897" w:rsidP="00015A92">
      <w:pPr>
        <w:spacing w:line="276" w:lineRule="auto"/>
        <w:rPr>
          <w:rFonts w:ascii="Helvetica" w:hAnsi="Helvetica"/>
          <w:sz w:val="22"/>
          <w:szCs w:val="22"/>
        </w:rPr>
      </w:pPr>
    </w:p>
    <w:p w14:paraId="21EFA202" w14:textId="0B19C256" w:rsidR="009353B5" w:rsidRPr="00387F49" w:rsidRDefault="009353B5" w:rsidP="00015A92">
      <w:pPr>
        <w:spacing w:line="276" w:lineRule="auto"/>
        <w:rPr>
          <w:rFonts w:ascii="Helvetica" w:hAnsi="Helvetica"/>
          <w:sz w:val="22"/>
          <w:szCs w:val="22"/>
        </w:rPr>
      </w:pPr>
      <w:r w:rsidRPr="00387F49">
        <w:rPr>
          <w:rFonts w:ascii="Helvetica" w:hAnsi="Helvetica"/>
          <w:sz w:val="22"/>
          <w:szCs w:val="22"/>
        </w:rPr>
        <w:t xml:space="preserve">Nehmen wir an, dass unsere Münze sich bei </w:t>
      </w:r>
      <w:r w:rsidR="00887286" w:rsidRPr="00387F49">
        <w:rPr>
          <w:rFonts w:ascii="Helvetica" w:hAnsi="Helvetica"/>
          <w:sz w:val="22"/>
          <w:szCs w:val="22"/>
        </w:rPr>
        <w:t>der Position 0</w:t>
      </w:r>
      <w:r w:rsidRPr="00387F49">
        <w:rPr>
          <w:rFonts w:ascii="Helvetica" w:hAnsi="Helvetica"/>
          <w:sz w:val="22"/>
          <w:szCs w:val="22"/>
        </w:rPr>
        <w:t xml:space="preserve"> befindet und sich nur nach rechts verschieben kann (d.h. die Münze zeigt immer Zahl an). Wir würden gerne die Liste </w:t>
      </w:r>
      <w:r w:rsidRPr="00387F49">
        <w:rPr>
          <w:rFonts w:ascii="Courier" w:hAnsi="Courier"/>
          <w:sz w:val="22"/>
          <w:szCs w:val="22"/>
          <w:highlight w:val="lightGray"/>
        </w:rPr>
        <w:t>Ort</w:t>
      </w:r>
      <w:r w:rsidRPr="00387F49">
        <w:rPr>
          <w:rFonts w:ascii="Helvetica" w:hAnsi="Helvetica"/>
          <w:sz w:val="22"/>
          <w:szCs w:val="22"/>
        </w:rPr>
        <w:t xml:space="preserve"> mit den Positionen der Münze füllen.</w:t>
      </w:r>
    </w:p>
    <w:p w14:paraId="24EE5975" w14:textId="77777777" w:rsidR="009353B5" w:rsidRPr="00387F49" w:rsidRDefault="009353B5" w:rsidP="00015A92">
      <w:pPr>
        <w:spacing w:line="276" w:lineRule="auto"/>
        <w:rPr>
          <w:rFonts w:ascii="Helvetica" w:hAnsi="Helvetica"/>
          <w:sz w:val="22"/>
          <w:szCs w:val="22"/>
        </w:rPr>
      </w:pPr>
    </w:p>
    <w:p w14:paraId="2EFA994E" w14:textId="6D90F3E3" w:rsidR="00FE69DD" w:rsidRPr="00387F49" w:rsidRDefault="00FE69DD" w:rsidP="00015A92">
      <w:pPr>
        <w:spacing w:line="276" w:lineRule="auto"/>
        <w:rPr>
          <w:rFonts w:ascii="Helvetica" w:hAnsi="Helvetica"/>
          <w:sz w:val="22"/>
          <w:szCs w:val="22"/>
        </w:rPr>
      </w:pPr>
      <w:r w:rsidRPr="00387F49">
        <w:rPr>
          <w:rFonts w:ascii="Helvetica" w:hAnsi="Helvetica"/>
          <w:b/>
          <w:sz w:val="22"/>
          <w:szCs w:val="22"/>
        </w:rPr>
        <w:t>A</w:t>
      </w:r>
      <w:r w:rsidR="00407D9E" w:rsidRPr="00387F49">
        <w:rPr>
          <w:rFonts w:ascii="Helvetica" w:hAnsi="Helvetica"/>
          <w:b/>
          <w:sz w:val="22"/>
          <w:szCs w:val="22"/>
        </w:rPr>
        <w:t>1</w:t>
      </w:r>
      <w:r w:rsidR="00C66F4D" w:rsidRPr="00387F49">
        <w:rPr>
          <w:rFonts w:ascii="Helvetica" w:hAnsi="Helvetica"/>
          <w:b/>
          <w:sz w:val="22"/>
          <w:szCs w:val="22"/>
        </w:rPr>
        <w:t>3</w:t>
      </w:r>
      <w:r w:rsidRPr="00387F49">
        <w:rPr>
          <w:rFonts w:ascii="Helvetica" w:hAnsi="Helvetica"/>
          <w:sz w:val="22"/>
          <w:szCs w:val="22"/>
        </w:rPr>
        <w:t xml:space="preserve">. Schreibe einen </w:t>
      </w:r>
      <w:r w:rsidRPr="00387F49">
        <w:rPr>
          <w:rFonts w:ascii="Helvetica" w:hAnsi="Helvetica"/>
          <w:i/>
          <w:sz w:val="22"/>
          <w:szCs w:val="22"/>
        </w:rPr>
        <w:t>while</w:t>
      </w:r>
      <w:r w:rsidRPr="00387F49">
        <w:rPr>
          <w:rFonts w:ascii="Helvetica" w:hAnsi="Helvetica"/>
          <w:sz w:val="22"/>
          <w:szCs w:val="22"/>
        </w:rPr>
        <w:t xml:space="preserve">-Schlaufe, die unserer Liste </w:t>
      </w:r>
      <w:r w:rsidRPr="00387F49">
        <w:rPr>
          <w:rFonts w:ascii="Courier" w:hAnsi="Courier"/>
          <w:sz w:val="22"/>
          <w:szCs w:val="22"/>
          <w:highlight w:val="lightGray"/>
        </w:rPr>
        <w:t>Ort</w:t>
      </w:r>
      <w:r w:rsidR="00BA07EE" w:rsidRPr="00387F49">
        <w:rPr>
          <w:rFonts w:ascii="Helvetica" w:hAnsi="Helvetica"/>
          <w:sz w:val="22"/>
          <w:szCs w:val="22"/>
        </w:rPr>
        <w:t xml:space="preserve"> mit den Zahlen von 5 bis 15</w:t>
      </w:r>
      <w:r w:rsidRPr="00387F49">
        <w:rPr>
          <w:rFonts w:ascii="Helvetica" w:hAnsi="Helvetica"/>
          <w:sz w:val="22"/>
          <w:szCs w:val="22"/>
        </w:rPr>
        <w:t xml:space="preserve"> füllt. Nimm dazu untenstehenden Code und erweitere ihn entsprechend.</w:t>
      </w:r>
    </w:p>
    <w:p w14:paraId="2475CFEB" w14:textId="4D595358" w:rsidR="00FE69DD" w:rsidRPr="00387F49" w:rsidRDefault="00FE69DD" w:rsidP="00015A92">
      <w:pPr>
        <w:spacing w:line="276" w:lineRule="auto"/>
        <w:rPr>
          <w:rFonts w:ascii="Helvetica" w:hAnsi="Helvetica"/>
          <w:sz w:val="22"/>
          <w:szCs w:val="22"/>
        </w:rPr>
      </w:pPr>
      <w:r w:rsidRPr="00387F49">
        <w:rPr>
          <w:rFonts w:ascii="Helvetica" w:hAnsi="Helvetica"/>
          <w:sz w:val="22"/>
          <w:szCs w:val="22"/>
        </w:rPr>
        <w:tab/>
      </w:r>
    </w:p>
    <w:p w14:paraId="6ABF4E1C" w14:textId="33CC857B" w:rsidR="00FE69DD" w:rsidRPr="00387F49" w:rsidRDefault="009353B5" w:rsidP="00BA07EE">
      <w:pPr>
        <w:pStyle w:val="Code"/>
        <w:rPr>
          <w:sz w:val="22"/>
          <w:szCs w:val="22"/>
        </w:rPr>
      </w:pPr>
      <w:r w:rsidRPr="00387F49">
        <w:rPr>
          <w:sz w:val="22"/>
          <w:szCs w:val="22"/>
        </w:rPr>
        <w:tab/>
      </w:r>
      <w:r w:rsidR="00BA07EE" w:rsidRPr="00387F49">
        <w:rPr>
          <w:sz w:val="22"/>
          <w:szCs w:val="22"/>
        </w:rPr>
        <w:br/>
      </w:r>
      <w:r w:rsidR="00BA07EE" w:rsidRPr="00387F49">
        <w:rPr>
          <w:sz w:val="22"/>
          <w:szCs w:val="22"/>
        </w:rPr>
        <w:tab/>
        <w:t xml:space="preserve">i = </w:t>
      </w:r>
      <w:r w:rsidR="00BA07EE" w:rsidRPr="00387F49">
        <w:rPr>
          <w:sz w:val="22"/>
          <w:szCs w:val="22"/>
        </w:rPr>
        <w:br/>
      </w:r>
      <w:r w:rsidR="00BA07EE" w:rsidRPr="00387F49">
        <w:rPr>
          <w:sz w:val="22"/>
          <w:szCs w:val="22"/>
        </w:rPr>
        <w:tab/>
      </w:r>
      <w:r w:rsidR="00FE69DD" w:rsidRPr="00387F49">
        <w:rPr>
          <w:sz w:val="22"/>
          <w:szCs w:val="22"/>
        </w:rPr>
        <w:t>Ort = []</w:t>
      </w:r>
      <w:r w:rsidR="00BA07EE" w:rsidRPr="00387F49">
        <w:rPr>
          <w:sz w:val="22"/>
          <w:szCs w:val="22"/>
        </w:rPr>
        <w:br/>
      </w:r>
      <w:r w:rsidR="00BA07EE" w:rsidRPr="00387F49">
        <w:rPr>
          <w:sz w:val="22"/>
          <w:szCs w:val="22"/>
        </w:rPr>
        <w:tab/>
        <w:t>while ...</w:t>
      </w:r>
      <w:r w:rsidRPr="00387F49">
        <w:rPr>
          <w:sz w:val="22"/>
          <w:szCs w:val="22"/>
        </w:rPr>
        <w:t>:</w:t>
      </w:r>
      <w:r w:rsidR="00BA07EE" w:rsidRPr="00387F49">
        <w:rPr>
          <w:sz w:val="22"/>
          <w:szCs w:val="22"/>
        </w:rPr>
        <w:br/>
      </w:r>
      <w:r w:rsidR="00BA07EE" w:rsidRPr="00387F49">
        <w:rPr>
          <w:sz w:val="22"/>
          <w:szCs w:val="22"/>
        </w:rPr>
        <w:tab/>
      </w:r>
      <w:r w:rsidR="00BA07EE" w:rsidRPr="00387F49">
        <w:rPr>
          <w:sz w:val="22"/>
          <w:szCs w:val="22"/>
        </w:rPr>
        <w:tab/>
        <w:t>...</w:t>
      </w:r>
      <w:r w:rsidR="00BA07EE" w:rsidRPr="00387F49">
        <w:rPr>
          <w:sz w:val="22"/>
          <w:szCs w:val="22"/>
        </w:rPr>
        <w:br/>
      </w:r>
      <w:r w:rsidR="00BA07EE" w:rsidRPr="00387F49">
        <w:rPr>
          <w:sz w:val="22"/>
          <w:szCs w:val="22"/>
        </w:rPr>
        <w:br/>
      </w:r>
    </w:p>
    <w:p w14:paraId="56B62D95" w14:textId="77777777" w:rsidR="00FE69DD" w:rsidRPr="00387F49" w:rsidRDefault="00FE69DD" w:rsidP="00015A92">
      <w:pPr>
        <w:spacing w:line="276" w:lineRule="auto"/>
        <w:rPr>
          <w:rFonts w:ascii="Helvetica" w:hAnsi="Helvetica"/>
          <w:sz w:val="22"/>
          <w:szCs w:val="22"/>
        </w:rPr>
      </w:pPr>
    </w:p>
    <w:p w14:paraId="4829969A" w14:textId="364B193A" w:rsidR="00BA07EE" w:rsidRPr="00387F49" w:rsidRDefault="00BA07EE" w:rsidP="00015A92">
      <w:pPr>
        <w:spacing w:line="276" w:lineRule="auto"/>
        <w:rPr>
          <w:rFonts w:ascii="Helvetica" w:hAnsi="Helvetica"/>
          <w:sz w:val="22"/>
          <w:szCs w:val="22"/>
        </w:rPr>
      </w:pPr>
      <w:r w:rsidRPr="00387F49">
        <w:rPr>
          <w:rFonts w:ascii="Helvetica" w:hAnsi="Helvetica"/>
          <w:sz w:val="22"/>
          <w:szCs w:val="22"/>
          <w:u w:val="single"/>
        </w:rPr>
        <w:t>Achtung</w:t>
      </w:r>
      <w:r w:rsidRPr="00387F49">
        <w:rPr>
          <w:rFonts w:ascii="Helvetica" w:hAnsi="Helvetica"/>
          <w:sz w:val="22"/>
          <w:szCs w:val="22"/>
        </w:rPr>
        <w:t xml:space="preserve">: Dass der Computer weiss, was alles zur </w:t>
      </w:r>
      <w:r w:rsidRPr="00387F49">
        <w:rPr>
          <w:rFonts w:ascii="Helvetica" w:hAnsi="Helvetica"/>
          <w:i/>
          <w:sz w:val="22"/>
          <w:szCs w:val="22"/>
        </w:rPr>
        <w:t>while</w:t>
      </w:r>
      <w:r w:rsidRPr="00387F49">
        <w:rPr>
          <w:rFonts w:ascii="Helvetica" w:hAnsi="Helvetica"/>
          <w:sz w:val="22"/>
          <w:szCs w:val="22"/>
        </w:rPr>
        <w:t xml:space="preserve">-Schlaufe gehört, wird jede dazugehörige Zeile mit einem </w:t>
      </w:r>
      <w:r w:rsidRPr="00387F49">
        <w:rPr>
          <w:rFonts w:ascii="Helvetica" w:hAnsi="Helvetica"/>
          <w:i/>
          <w:sz w:val="22"/>
          <w:szCs w:val="22"/>
        </w:rPr>
        <w:t>Tabulator</w:t>
      </w:r>
      <w:r w:rsidRPr="00387F49">
        <w:rPr>
          <w:rFonts w:ascii="Helvetica" w:hAnsi="Helvetica"/>
          <w:sz w:val="22"/>
          <w:szCs w:val="22"/>
        </w:rPr>
        <w:t xml:space="preserve"> (</w:t>
      </w:r>
      <w:r w:rsidRPr="00387F49">
        <w:rPr>
          <w:rFonts w:ascii="Helvetica" w:hAnsi="Helvetica"/>
          <w:sz w:val="22"/>
          <w:szCs w:val="22"/>
        </w:rPr>
        <w:sym w:font="Symbol" w:char="F0AE"/>
      </w:r>
      <w:r w:rsidRPr="00387F49">
        <w:rPr>
          <w:rFonts w:ascii="Helvetica" w:hAnsi="Helvetica"/>
          <w:sz w:val="22"/>
          <w:szCs w:val="22"/>
        </w:rPr>
        <w:t>|) eingerückt.</w:t>
      </w:r>
    </w:p>
    <w:p w14:paraId="0FF1BD23" w14:textId="77777777" w:rsidR="00BA07EE" w:rsidRPr="00387F49" w:rsidRDefault="00BA07EE" w:rsidP="00015A92">
      <w:pPr>
        <w:spacing w:line="276" w:lineRule="auto"/>
        <w:rPr>
          <w:rFonts w:ascii="Helvetica" w:hAnsi="Helvetica"/>
          <w:sz w:val="22"/>
          <w:szCs w:val="22"/>
        </w:rPr>
      </w:pPr>
    </w:p>
    <w:p w14:paraId="05F9B39B" w14:textId="4B283FEF" w:rsidR="00FE69DD" w:rsidRPr="00387F49" w:rsidRDefault="00FE69DD" w:rsidP="00015A92">
      <w:pPr>
        <w:spacing w:line="276" w:lineRule="auto"/>
        <w:rPr>
          <w:rFonts w:ascii="Helvetica" w:hAnsi="Helvetica"/>
          <w:sz w:val="22"/>
          <w:szCs w:val="22"/>
        </w:rPr>
      </w:pPr>
      <w:r w:rsidRPr="00387F49">
        <w:rPr>
          <w:rFonts w:ascii="Helvetica" w:hAnsi="Helvetica"/>
          <w:sz w:val="22"/>
          <w:szCs w:val="22"/>
        </w:rPr>
        <w:t xml:space="preserve">Wenn die </w:t>
      </w:r>
      <w:r w:rsidR="00350FD7" w:rsidRPr="00387F49">
        <w:rPr>
          <w:rFonts w:ascii="Helvetica" w:hAnsi="Helvetica"/>
          <w:i/>
          <w:sz w:val="22"/>
          <w:szCs w:val="22"/>
        </w:rPr>
        <w:t>while</w:t>
      </w:r>
      <w:r w:rsidR="00350FD7" w:rsidRPr="00387F49">
        <w:rPr>
          <w:rFonts w:ascii="Helvetica" w:hAnsi="Helvetica"/>
          <w:sz w:val="22"/>
          <w:szCs w:val="22"/>
        </w:rPr>
        <w:t>-</w:t>
      </w:r>
      <w:r w:rsidRPr="00387F49">
        <w:rPr>
          <w:rFonts w:ascii="Helvetica" w:hAnsi="Helvetica"/>
          <w:sz w:val="22"/>
          <w:szCs w:val="22"/>
        </w:rPr>
        <w:t xml:space="preserve">Schlaufe richtig ausgeführt wurde, sollte bei Abfrage von </w:t>
      </w:r>
      <w:r w:rsidRPr="00387F49">
        <w:rPr>
          <w:rFonts w:ascii="Courier" w:hAnsi="Courier"/>
          <w:sz w:val="22"/>
          <w:szCs w:val="22"/>
          <w:highlight w:val="lightGray"/>
        </w:rPr>
        <w:t>Ort</w:t>
      </w:r>
      <w:r w:rsidRPr="00387F49">
        <w:rPr>
          <w:rFonts w:ascii="Helvetica" w:hAnsi="Helvetica"/>
          <w:sz w:val="22"/>
          <w:szCs w:val="22"/>
        </w:rPr>
        <w:t xml:space="preserve"> </w:t>
      </w:r>
      <w:r w:rsidR="00BA07EE" w:rsidRPr="00387F49">
        <w:rPr>
          <w:rFonts w:ascii="Helvetica" w:hAnsi="Helvetica"/>
          <w:sz w:val="22"/>
          <w:szCs w:val="22"/>
        </w:rPr>
        <w:t xml:space="preserve">im </w:t>
      </w:r>
      <w:r w:rsidR="00BA07EE" w:rsidRPr="00387F49">
        <w:rPr>
          <w:rFonts w:ascii="Helvetica" w:hAnsi="Helvetica"/>
          <w:i/>
          <w:sz w:val="22"/>
          <w:szCs w:val="22"/>
        </w:rPr>
        <w:t>Terminal</w:t>
      </w:r>
      <w:r w:rsidR="00BA07EE" w:rsidRPr="00387F49">
        <w:rPr>
          <w:rFonts w:ascii="Helvetica" w:hAnsi="Helvetica"/>
          <w:sz w:val="22"/>
          <w:szCs w:val="22"/>
        </w:rPr>
        <w:t xml:space="preserve"> </w:t>
      </w:r>
      <w:r w:rsidRPr="00387F49">
        <w:rPr>
          <w:rFonts w:ascii="Helvetica" w:hAnsi="Helvetica"/>
          <w:sz w:val="22"/>
          <w:szCs w:val="22"/>
        </w:rPr>
        <w:t>folgender Output auf dem Bildschirm erscheinen:</w:t>
      </w:r>
    </w:p>
    <w:p w14:paraId="2E2DC182" w14:textId="77777777" w:rsidR="00FE69DD" w:rsidRPr="00387F49" w:rsidRDefault="00FE69DD" w:rsidP="00015A92">
      <w:pPr>
        <w:spacing w:line="276" w:lineRule="auto"/>
        <w:rPr>
          <w:rFonts w:ascii="Helvetica" w:hAnsi="Helvetica"/>
          <w:sz w:val="22"/>
          <w:szCs w:val="22"/>
        </w:rPr>
      </w:pPr>
    </w:p>
    <w:p w14:paraId="507CFA41" w14:textId="17E9E0F1" w:rsidR="00FE69DD" w:rsidRPr="00387F49" w:rsidRDefault="00FE69DD" w:rsidP="00BA07EE">
      <w:pPr>
        <w:pStyle w:val="Code"/>
        <w:rPr>
          <w:color w:val="C4CCCC"/>
          <w:sz w:val="22"/>
          <w:szCs w:val="22"/>
        </w:rPr>
      </w:pPr>
      <w:r w:rsidRPr="00387F49">
        <w:rPr>
          <w:b/>
          <w:bCs/>
          <w:color w:val="BB4411"/>
          <w:sz w:val="22"/>
          <w:szCs w:val="22"/>
        </w:rPr>
        <w:t xml:space="preserve">   </w:t>
      </w:r>
      <w:r w:rsidR="00BA07EE" w:rsidRPr="00387F49">
        <w:rPr>
          <w:b/>
          <w:bCs/>
          <w:color w:val="BB4411"/>
          <w:sz w:val="22"/>
          <w:szCs w:val="22"/>
        </w:rPr>
        <w:br/>
      </w:r>
      <w:r w:rsidR="00BA07EE" w:rsidRPr="00387F49">
        <w:rPr>
          <w:b/>
          <w:bCs/>
          <w:color w:val="BB4411"/>
          <w:sz w:val="22"/>
          <w:szCs w:val="22"/>
        </w:rPr>
        <w:tab/>
      </w:r>
      <w:r w:rsidRPr="00387F49">
        <w:rPr>
          <w:b/>
          <w:bCs/>
          <w:color w:val="BB4411"/>
          <w:sz w:val="22"/>
          <w:szCs w:val="22"/>
        </w:rPr>
        <w:t xml:space="preserve">Ort </w:t>
      </w:r>
      <w:r w:rsidRPr="00387F49">
        <w:rPr>
          <w:sz w:val="22"/>
          <w:szCs w:val="22"/>
        </w:rPr>
        <w:t xml:space="preserve">=&gt; [5, 6, 7, 8, 9, 10, 11, 12, </w:t>
      </w:r>
      <w:r w:rsidR="009353B5" w:rsidRPr="00387F49">
        <w:rPr>
          <w:sz w:val="22"/>
          <w:szCs w:val="22"/>
        </w:rPr>
        <w:t>13, 14, 15</w:t>
      </w:r>
      <w:r w:rsidRPr="00387F49">
        <w:rPr>
          <w:sz w:val="22"/>
          <w:szCs w:val="22"/>
        </w:rPr>
        <w:t>]</w:t>
      </w:r>
      <w:r w:rsidR="00BA07EE" w:rsidRPr="00387F49">
        <w:rPr>
          <w:sz w:val="22"/>
          <w:szCs w:val="22"/>
        </w:rPr>
        <w:br/>
      </w:r>
    </w:p>
    <w:p w14:paraId="0639277B" w14:textId="77777777" w:rsidR="009353B5" w:rsidRPr="00387F49" w:rsidRDefault="009353B5" w:rsidP="00015A92">
      <w:pPr>
        <w:spacing w:line="276" w:lineRule="auto"/>
        <w:rPr>
          <w:rFonts w:ascii="Helvetica" w:hAnsi="Helvetica"/>
          <w:sz w:val="22"/>
          <w:szCs w:val="22"/>
        </w:rPr>
      </w:pPr>
    </w:p>
    <w:p w14:paraId="4CF5DE06" w14:textId="2EB06AEA" w:rsidR="00BA07EE" w:rsidRPr="00387F49" w:rsidRDefault="00BA07EE" w:rsidP="00015A92">
      <w:pPr>
        <w:spacing w:line="276" w:lineRule="auto"/>
        <w:rPr>
          <w:rFonts w:ascii="Helvetica" w:hAnsi="Helvetica"/>
          <w:sz w:val="22"/>
          <w:szCs w:val="22"/>
        </w:rPr>
      </w:pPr>
      <w:r w:rsidRPr="00387F49">
        <w:rPr>
          <w:rFonts w:ascii="Helvetica" w:hAnsi="Helvetica"/>
          <w:b/>
          <w:sz w:val="22"/>
          <w:szCs w:val="22"/>
        </w:rPr>
        <w:t>A1</w:t>
      </w:r>
      <w:r w:rsidR="00C66F4D" w:rsidRPr="00387F49">
        <w:rPr>
          <w:rFonts w:ascii="Helvetica" w:hAnsi="Helvetica"/>
          <w:b/>
          <w:sz w:val="22"/>
          <w:szCs w:val="22"/>
        </w:rPr>
        <w:t>4</w:t>
      </w:r>
      <w:r w:rsidRPr="00387F49">
        <w:rPr>
          <w:rFonts w:ascii="Helvetica" w:hAnsi="Helvetica"/>
          <w:sz w:val="22"/>
          <w:szCs w:val="22"/>
        </w:rPr>
        <w:t xml:space="preserve">. Schreibe eine Schleife die alle ungeraden Zahlen </w:t>
      </w:r>
      <w:r w:rsidR="00350FD7" w:rsidRPr="00387F49">
        <w:rPr>
          <w:rFonts w:ascii="Helvetica" w:hAnsi="Helvetica"/>
          <w:sz w:val="22"/>
          <w:szCs w:val="22"/>
        </w:rPr>
        <w:t xml:space="preserve">zwischen 0 und 50 in eine Liste mit dem Namen </w:t>
      </w:r>
      <w:r w:rsidR="00350FD7" w:rsidRPr="00387F49">
        <w:rPr>
          <w:rFonts w:ascii="Courier" w:hAnsi="Courier"/>
          <w:sz w:val="22"/>
          <w:szCs w:val="22"/>
          <w:highlight w:val="lightGray"/>
        </w:rPr>
        <w:t>Ungerade_Zahlen</w:t>
      </w:r>
      <w:r w:rsidR="00AF331F" w:rsidRPr="00387F49">
        <w:rPr>
          <w:rFonts w:ascii="Helvetica" w:hAnsi="Helvetica"/>
          <w:sz w:val="22"/>
          <w:szCs w:val="22"/>
        </w:rPr>
        <w:t xml:space="preserve"> schreibt</w:t>
      </w:r>
      <w:r w:rsidR="00350FD7" w:rsidRPr="00387F49">
        <w:rPr>
          <w:rFonts w:ascii="Helvetica" w:hAnsi="Helvetica"/>
          <w:sz w:val="22"/>
          <w:szCs w:val="22"/>
        </w:rPr>
        <w:t>.</w:t>
      </w:r>
    </w:p>
    <w:p w14:paraId="5A865007" w14:textId="77777777" w:rsidR="0034408A" w:rsidRPr="00387F49" w:rsidRDefault="0034408A" w:rsidP="00015A92">
      <w:pPr>
        <w:spacing w:line="276" w:lineRule="auto"/>
        <w:rPr>
          <w:rFonts w:ascii="Helvetica" w:hAnsi="Helvetica"/>
          <w:sz w:val="22"/>
          <w:szCs w:val="22"/>
        </w:rPr>
      </w:pPr>
    </w:p>
    <w:p w14:paraId="6FCA717D" w14:textId="77777777" w:rsidR="0034408A" w:rsidRPr="00387F49" w:rsidRDefault="0034408A" w:rsidP="0034408A">
      <w:pPr>
        <w:pBdr>
          <w:top w:val="single" w:sz="24" w:space="1" w:color="76923C" w:themeColor="accent3" w:themeShade="BF"/>
          <w:bottom w:val="single" w:sz="24" w:space="1" w:color="76923C" w:themeColor="accent3" w:themeShade="BF"/>
        </w:pBdr>
        <w:spacing w:line="276" w:lineRule="auto"/>
        <w:rPr>
          <w:rFonts w:ascii="Helvetica" w:hAnsi="Helvetica"/>
          <w:b/>
          <w:sz w:val="22"/>
          <w:szCs w:val="22"/>
        </w:rPr>
      </w:pPr>
      <w:r w:rsidRPr="00387F49">
        <w:rPr>
          <w:rFonts w:ascii="Helvetica" w:hAnsi="Helvetica"/>
          <w:b/>
          <w:sz w:val="22"/>
          <w:szCs w:val="22"/>
        </w:rPr>
        <w:t>Gelernt</w:t>
      </w:r>
    </w:p>
    <w:p w14:paraId="4470C71D" w14:textId="53B72688" w:rsidR="0034408A" w:rsidRPr="00387F49" w:rsidRDefault="00225CB8" w:rsidP="0034408A">
      <w:pPr>
        <w:pBdr>
          <w:top w:val="single" w:sz="24" w:space="1" w:color="76923C" w:themeColor="accent3" w:themeShade="BF"/>
          <w:bottom w:val="single" w:sz="24" w:space="1" w:color="76923C" w:themeColor="accent3" w:themeShade="BF"/>
        </w:pBdr>
        <w:spacing w:line="276" w:lineRule="auto"/>
        <w:rPr>
          <w:rFonts w:ascii="Helvetica" w:hAnsi="Helvetica"/>
          <w:sz w:val="22"/>
          <w:szCs w:val="22"/>
        </w:rPr>
      </w:pPr>
      <w:r w:rsidRPr="00387F49">
        <w:rPr>
          <w:rFonts w:ascii="Helvetica" w:hAnsi="Helvetica"/>
          <w:sz w:val="22"/>
          <w:szCs w:val="22"/>
        </w:rPr>
        <w:t>Du kannst</w:t>
      </w:r>
      <w:r w:rsidR="0034408A" w:rsidRPr="00387F49">
        <w:rPr>
          <w:rFonts w:ascii="Helvetica" w:hAnsi="Helvetica"/>
          <w:sz w:val="22"/>
          <w:szCs w:val="22"/>
        </w:rPr>
        <w:t xml:space="preserve"> nun sich wiederholende Anweisungen (z.B. einen Schritt weiter zu gehen) mit Hilfe einer Schlaufe programmieren.</w:t>
      </w:r>
    </w:p>
    <w:p w14:paraId="6DB910E7" w14:textId="77777777" w:rsidR="0034408A" w:rsidRPr="00387F49" w:rsidRDefault="0034408A" w:rsidP="00015A92">
      <w:pPr>
        <w:spacing w:line="276" w:lineRule="auto"/>
        <w:rPr>
          <w:rFonts w:ascii="Helvetica" w:hAnsi="Helvetica"/>
          <w:sz w:val="22"/>
          <w:szCs w:val="22"/>
        </w:rPr>
      </w:pPr>
    </w:p>
    <w:p w14:paraId="0F536739" w14:textId="77777777" w:rsidR="00BA07EE" w:rsidRPr="00387F49" w:rsidRDefault="00BA07EE" w:rsidP="00015A92">
      <w:pPr>
        <w:spacing w:line="276" w:lineRule="auto"/>
        <w:rPr>
          <w:rFonts w:ascii="Helvetica" w:hAnsi="Helvetica"/>
          <w:sz w:val="22"/>
          <w:szCs w:val="22"/>
        </w:rPr>
      </w:pPr>
    </w:p>
    <w:p w14:paraId="5C49F330" w14:textId="77777777" w:rsidR="00C66F4D" w:rsidRPr="00387F49" w:rsidRDefault="00C66F4D">
      <w:pPr>
        <w:rPr>
          <w:rFonts w:ascii="Helvetica" w:hAnsi="Helvetica"/>
          <w:b/>
          <w:sz w:val="22"/>
          <w:szCs w:val="22"/>
        </w:rPr>
      </w:pPr>
      <w:r w:rsidRPr="00387F49">
        <w:rPr>
          <w:rFonts w:ascii="Helvetica" w:hAnsi="Helvetica"/>
          <w:b/>
          <w:sz w:val="22"/>
          <w:szCs w:val="22"/>
        </w:rPr>
        <w:br w:type="page"/>
      </w:r>
    </w:p>
    <w:p w14:paraId="65996567" w14:textId="10D87D41" w:rsidR="00FE69DD" w:rsidRPr="00387F49" w:rsidRDefault="00FE69DD" w:rsidP="00015A92">
      <w:pPr>
        <w:spacing w:line="276" w:lineRule="auto"/>
        <w:rPr>
          <w:rFonts w:ascii="Helvetica" w:hAnsi="Helvetica"/>
          <w:b/>
          <w:sz w:val="22"/>
          <w:szCs w:val="22"/>
        </w:rPr>
      </w:pPr>
      <w:r w:rsidRPr="00387F49">
        <w:rPr>
          <w:rFonts w:ascii="Helvetica" w:hAnsi="Helvetica"/>
          <w:b/>
          <w:sz w:val="22"/>
          <w:szCs w:val="22"/>
        </w:rPr>
        <w:t>3.3 Steuerungsstrukturen</w:t>
      </w:r>
    </w:p>
    <w:p w14:paraId="312D1A56" w14:textId="77777777" w:rsidR="00E44100" w:rsidRPr="00387F49" w:rsidRDefault="00E44100" w:rsidP="00015A92">
      <w:pPr>
        <w:spacing w:line="276" w:lineRule="auto"/>
        <w:rPr>
          <w:rFonts w:ascii="Helvetica" w:hAnsi="Helvetica"/>
          <w:b/>
          <w:sz w:val="22"/>
          <w:szCs w:val="22"/>
        </w:rPr>
      </w:pPr>
    </w:p>
    <w:p w14:paraId="3CA7A558" w14:textId="79DDC8BB" w:rsidR="00FE69DD" w:rsidRPr="00387F49" w:rsidRDefault="005F4458" w:rsidP="00015A92">
      <w:pPr>
        <w:spacing w:line="276" w:lineRule="auto"/>
        <w:rPr>
          <w:rFonts w:ascii="Helvetica" w:hAnsi="Helvetica"/>
          <w:sz w:val="22"/>
          <w:szCs w:val="22"/>
        </w:rPr>
      </w:pPr>
      <w:r w:rsidRPr="00387F49">
        <w:rPr>
          <w:rFonts w:ascii="Helvetica" w:hAnsi="Helvetica"/>
          <w:sz w:val="22"/>
          <w:szCs w:val="22"/>
        </w:rPr>
        <w:t xml:space="preserve">Da Du </w:t>
      </w:r>
      <w:r w:rsidR="009353B5" w:rsidRPr="00387F49">
        <w:rPr>
          <w:rFonts w:ascii="Helvetica" w:hAnsi="Helvetica"/>
          <w:sz w:val="22"/>
          <w:szCs w:val="22"/>
        </w:rPr>
        <w:t xml:space="preserve">nicht nur nach rechts, sondern auch nach links </w:t>
      </w:r>
      <w:r w:rsidRPr="00387F49">
        <w:rPr>
          <w:rFonts w:ascii="Helvetica" w:hAnsi="Helvetica"/>
          <w:sz w:val="22"/>
          <w:szCs w:val="22"/>
        </w:rPr>
        <w:t>umfallen</w:t>
      </w:r>
      <w:r w:rsidR="009353B5" w:rsidRPr="00387F49">
        <w:rPr>
          <w:rFonts w:ascii="Helvetica" w:hAnsi="Helvetica"/>
          <w:sz w:val="22"/>
          <w:szCs w:val="22"/>
        </w:rPr>
        <w:t xml:space="preserve"> soll</w:t>
      </w:r>
      <w:r w:rsidRPr="00387F49">
        <w:rPr>
          <w:rFonts w:ascii="Helvetica" w:hAnsi="Helvetica"/>
          <w:sz w:val="22"/>
          <w:szCs w:val="22"/>
        </w:rPr>
        <w:t>st</w:t>
      </w:r>
      <w:r w:rsidR="009353B5" w:rsidRPr="00387F49">
        <w:rPr>
          <w:rFonts w:ascii="Helvetica" w:hAnsi="Helvetica"/>
          <w:sz w:val="22"/>
          <w:szCs w:val="22"/>
        </w:rPr>
        <w:t xml:space="preserve">, </w:t>
      </w:r>
      <w:r w:rsidRPr="00387F49">
        <w:rPr>
          <w:rFonts w:ascii="Helvetica" w:hAnsi="Helvetica"/>
          <w:sz w:val="22"/>
          <w:szCs w:val="22"/>
        </w:rPr>
        <w:t>wollen</w:t>
      </w:r>
      <w:r w:rsidR="009353B5" w:rsidRPr="00387F49">
        <w:rPr>
          <w:rFonts w:ascii="Helvetica" w:hAnsi="Helvetica"/>
          <w:sz w:val="22"/>
          <w:szCs w:val="22"/>
        </w:rPr>
        <w:t xml:space="preserve"> wir eine Struktur einbauen, welche Entscheidungen fällt. Ein</w:t>
      </w:r>
      <w:r w:rsidR="00C66F4D" w:rsidRPr="00387F49">
        <w:rPr>
          <w:rFonts w:ascii="Helvetica" w:hAnsi="Helvetica"/>
          <w:sz w:val="22"/>
          <w:szCs w:val="22"/>
        </w:rPr>
        <w:t>e</w:t>
      </w:r>
      <w:r w:rsidR="009353B5" w:rsidRPr="00387F49">
        <w:rPr>
          <w:rFonts w:ascii="Helvetica" w:hAnsi="Helvetica"/>
          <w:sz w:val="22"/>
          <w:szCs w:val="22"/>
        </w:rPr>
        <w:t xml:space="preserve"> dieser Strukturen ist die </w:t>
      </w:r>
      <w:r w:rsidR="009353B5" w:rsidRPr="00387F49">
        <w:rPr>
          <w:rFonts w:ascii="Helvetica" w:hAnsi="Helvetica"/>
          <w:i/>
          <w:sz w:val="22"/>
          <w:szCs w:val="22"/>
        </w:rPr>
        <w:t>if … then …, else … then …</w:t>
      </w:r>
      <w:r w:rsidR="009353B5" w:rsidRPr="00387F49">
        <w:rPr>
          <w:rFonts w:ascii="Helvetica" w:hAnsi="Helvetica"/>
          <w:sz w:val="22"/>
          <w:szCs w:val="22"/>
        </w:rPr>
        <w:t>-Struktur.</w:t>
      </w:r>
      <w:r w:rsidR="00DE577C" w:rsidRPr="00387F49">
        <w:rPr>
          <w:rFonts w:ascii="Helvetica" w:hAnsi="Helvetica"/>
          <w:sz w:val="22"/>
          <w:szCs w:val="22"/>
        </w:rPr>
        <w:t xml:space="preserve"> Wir wollen diese Entscheidungsstruktur nutzen, um zu entscheiden, ob wir jeweiligen Schritt nach links oder nach rechts fallen.</w:t>
      </w:r>
    </w:p>
    <w:p w14:paraId="08F5FE32" w14:textId="77777777" w:rsidR="009353B5" w:rsidRPr="00387F49" w:rsidRDefault="009353B5" w:rsidP="00015A92">
      <w:pPr>
        <w:spacing w:line="276" w:lineRule="auto"/>
        <w:rPr>
          <w:rFonts w:ascii="Helvetica" w:hAnsi="Helvetica"/>
          <w:sz w:val="22"/>
          <w:szCs w:val="22"/>
        </w:rPr>
      </w:pPr>
    </w:p>
    <w:p w14:paraId="602580EE" w14:textId="431B9462" w:rsidR="009353B5" w:rsidRPr="00387F49" w:rsidRDefault="009353B5" w:rsidP="00015A92">
      <w:pPr>
        <w:spacing w:line="276" w:lineRule="auto"/>
        <w:rPr>
          <w:rFonts w:ascii="Helvetica" w:hAnsi="Helvetica"/>
          <w:sz w:val="22"/>
          <w:szCs w:val="22"/>
        </w:rPr>
      </w:pPr>
      <w:r w:rsidRPr="00387F49">
        <w:rPr>
          <w:rFonts w:ascii="Helvetica" w:hAnsi="Helvetica"/>
          <w:b/>
          <w:sz w:val="22"/>
          <w:szCs w:val="22"/>
        </w:rPr>
        <w:t>A1</w:t>
      </w:r>
      <w:r w:rsidR="00C66F4D" w:rsidRPr="00387F49">
        <w:rPr>
          <w:rFonts w:ascii="Helvetica" w:hAnsi="Helvetica"/>
          <w:b/>
          <w:sz w:val="22"/>
          <w:szCs w:val="22"/>
        </w:rPr>
        <w:t>5</w:t>
      </w:r>
      <w:r w:rsidRPr="00387F49">
        <w:rPr>
          <w:rFonts w:ascii="Helvetica" w:hAnsi="Helvetica"/>
          <w:sz w:val="22"/>
          <w:szCs w:val="22"/>
        </w:rPr>
        <w:t>. Kannst Du bereits erraten, was folgende Struktur macht?</w:t>
      </w:r>
    </w:p>
    <w:p w14:paraId="19D01037" w14:textId="77777777" w:rsidR="009353B5" w:rsidRPr="00387F49" w:rsidRDefault="009353B5" w:rsidP="00015A92">
      <w:pPr>
        <w:spacing w:line="276" w:lineRule="auto"/>
        <w:rPr>
          <w:rFonts w:ascii="Helvetica" w:hAnsi="Helvetica"/>
          <w:sz w:val="22"/>
          <w:szCs w:val="22"/>
        </w:rPr>
      </w:pPr>
    </w:p>
    <w:p w14:paraId="1FFF0E01" w14:textId="65F73272" w:rsidR="009353B5" w:rsidRPr="00387F49" w:rsidRDefault="009353B5" w:rsidP="005D7321">
      <w:pPr>
        <w:pStyle w:val="Code"/>
        <w:rPr>
          <w:sz w:val="22"/>
          <w:szCs w:val="22"/>
        </w:rPr>
      </w:pPr>
      <w:r w:rsidRPr="00387F49">
        <w:rPr>
          <w:sz w:val="22"/>
          <w:szCs w:val="22"/>
        </w:rPr>
        <w:tab/>
      </w:r>
      <w:r w:rsidR="005D7321" w:rsidRPr="00387F49">
        <w:rPr>
          <w:sz w:val="22"/>
          <w:szCs w:val="22"/>
        </w:rPr>
        <w:br/>
      </w:r>
      <w:r w:rsidR="005D7321" w:rsidRPr="00387F49">
        <w:rPr>
          <w:sz w:val="22"/>
          <w:szCs w:val="22"/>
        </w:rPr>
        <w:tab/>
      </w:r>
      <w:r w:rsidRPr="00387F49">
        <w:rPr>
          <w:sz w:val="22"/>
          <w:szCs w:val="22"/>
        </w:rPr>
        <w:t>i = -10</w:t>
      </w:r>
      <w:r w:rsidR="005D7321" w:rsidRPr="00387F49">
        <w:rPr>
          <w:sz w:val="22"/>
          <w:szCs w:val="22"/>
        </w:rPr>
        <w:br/>
      </w:r>
      <w:r w:rsidR="005D7321" w:rsidRPr="00387F49">
        <w:rPr>
          <w:sz w:val="22"/>
          <w:szCs w:val="22"/>
        </w:rPr>
        <w:tab/>
      </w:r>
      <w:r w:rsidRPr="00387F49">
        <w:rPr>
          <w:sz w:val="22"/>
          <w:szCs w:val="22"/>
        </w:rPr>
        <w:t>if i &lt; 30:</w:t>
      </w:r>
      <w:r w:rsidR="005D7321" w:rsidRPr="00387F49">
        <w:rPr>
          <w:sz w:val="22"/>
          <w:szCs w:val="22"/>
        </w:rPr>
        <w:br/>
      </w:r>
      <w:r w:rsidR="005D7321" w:rsidRPr="00387F49">
        <w:rPr>
          <w:sz w:val="22"/>
          <w:szCs w:val="22"/>
        </w:rPr>
        <w:tab/>
      </w:r>
      <w:r w:rsidR="005D7321" w:rsidRPr="00387F49">
        <w:rPr>
          <w:sz w:val="22"/>
          <w:szCs w:val="22"/>
        </w:rPr>
        <w:tab/>
      </w:r>
      <w:r w:rsidRPr="00387F49">
        <w:rPr>
          <w:sz w:val="22"/>
          <w:szCs w:val="22"/>
        </w:rPr>
        <w:t>print('Kleine Zahl')</w:t>
      </w:r>
      <w:r w:rsidR="005D7321" w:rsidRPr="00387F49">
        <w:rPr>
          <w:sz w:val="22"/>
          <w:szCs w:val="22"/>
        </w:rPr>
        <w:br/>
      </w:r>
      <w:r w:rsidR="005D7321" w:rsidRPr="00387F49">
        <w:rPr>
          <w:sz w:val="22"/>
          <w:szCs w:val="22"/>
        </w:rPr>
        <w:tab/>
      </w:r>
      <w:r w:rsidRPr="00387F49">
        <w:rPr>
          <w:sz w:val="22"/>
          <w:szCs w:val="22"/>
        </w:rPr>
        <w:t>else:</w:t>
      </w:r>
      <w:r w:rsidR="005D7321" w:rsidRPr="00387F49">
        <w:rPr>
          <w:sz w:val="22"/>
          <w:szCs w:val="22"/>
        </w:rPr>
        <w:br/>
      </w:r>
      <w:r w:rsidR="005D7321" w:rsidRPr="00387F49">
        <w:rPr>
          <w:sz w:val="22"/>
          <w:szCs w:val="22"/>
        </w:rPr>
        <w:tab/>
      </w:r>
      <w:r w:rsidR="005D7321" w:rsidRPr="00387F49">
        <w:rPr>
          <w:sz w:val="22"/>
          <w:szCs w:val="22"/>
        </w:rPr>
        <w:tab/>
      </w:r>
      <w:r w:rsidRPr="00387F49">
        <w:rPr>
          <w:sz w:val="22"/>
          <w:szCs w:val="22"/>
        </w:rPr>
        <w:t>print('Grosse Zahl')</w:t>
      </w:r>
      <w:r w:rsidR="005D7321" w:rsidRPr="00387F49">
        <w:rPr>
          <w:sz w:val="22"/>
          <w:szCs w:val="22"/>
        </w:rPr>
        <w:br/>
      </w:r>
    </w:p>
    <w:p w14:paraId="3E8263FF" w14:textId="77777777" w:rsidR="009353B5" w:rsidRPr="00387F49" w:rsidRDefault="009353B5" w:rsidP="00015A92">
      <w:pPr>
        <w:spacing w:line="276" w:lineRule="auto"/>
        <w:rPr>
          <w:rFonts w:ascii="Helvetica" w:hAnsi="Helvetica"/>
          <w:sz w:val="22"/>
          <w:szCs w:val="22"/>
        </w:rPr>
      </w:pPr>
    </w:p>
    <w:p w14:paraId="1892814B" w14:textId="7504DE47" w:rsidR="00615BB3" w:rsidRPr="00387F49" w:rsidRDefault="00615BB3" w:rsidP="00015A92">
      <w:pPr>
        <w:spacing w:line="276" w:lineRule="auto"/>
        <w:rPr>
          <w:rFonts w:ascii="Helvetica" w:hAnsi="Helvetica"/>
          <w:sz w:val="22"/>
          <w:szCs w:val="22"/>
        </w:rPr>
      </w:pPr>
      <w:r w:rsidRPr="00387F49">
        <w:rPr>
          <w:rFonts w:ascii="Helvetica" w:hAnsi="Helvetica"/>
          <w:b/>
          <w:sz w:val="22"/>
          <w:szCs w:val="22"/>
        </w:rPr>
        <w:t>A1</w:t>
      </w:r>
      <w:r w:rsidR="00C66F4D" w:rsidRPr="00387F49">
        <w:rPr>
          <w:rFonts w:ascii="Helvetica" w:hAnsi="Helvetica"/>
          <w:b/>
          <w:sz w:val="22"/>
          <w:szCs w:val="22"/>
        </w:rPr>
        <w:t>6</w:t>
      </w:r>
      <w:r w:rsidRPr="00387F49">
        <w:rPr>
          <w:rFonts w:ascii="Helvetica" w:hAnsi="Helvetica"/>
          <w:sz w:val="22"/>
          <w:szCs w:val="22"/>
        </w:rPr>
        <w:t xml:space="preserve">. Was wird die Ausgabe im folgenden Programm sein? Und wie gross ist </w:t>
      </w:r>
      <w:r w:rsidRPr="00387F49">
        <w:rPr>
          <w:rFonts w:ascii="Courier" w:hAnsi="Courier"/>
          <w:sz w:val="22"/>
          <w:szCs w:val="22"/>
          <w:highlight w:val="lightGray"/>
        </w:rPr>
        <w:t>i</w:t>
      </w:r>
      <w:r w:rsidR="00C66F4D" w:rsidRPr="00387F49">
        <w:rPr>
          <w:rFonts w:ascii="Helvetica" w:hAnsi="Helvetica"/>
          <w:sz w:val="22"/>
          <w:szCs w:val="22"/>
        </w:rPr>
        <w:t xml:space="preserve"> a</w:t>
      </w:r>
      <w:r w:rsidRPr="00387F49">
        <w:rPr>
          <w:rFonts w:ascii="Helvetica" w:hAnsi="Helvetica"/>
          <w:sz w:val="22"/>
          <w:szCs w:val="22"/>
        </w:rPr>
        <w:t>m Ende?</w:t>
      </w:r>
      <w:r w:rsidR="00664C9E" w:rsidRPr="00387F49">
        <w:rPr>
          <w:rFonts w:ascii="Helvetica" w:hAnsi="Helvetica"/>
          <w:sz w:val="22"/>
          <w:szCs w:val="22"/>
        </w:rPr>
        <w:t xml:space="preserve"> Versuche die Antwort zu finden, ohne den Code laufen zu lassen.</w:t>
      </w:r>
      <w:r w:rsidR="00387F49">
        <w:rPr>
          <w:rFonts w:ascii="Helvetica" w:hAnsi="Helvetica"/>
          <w:sz w:val="22"/>
          <w:szCs w:val="22"/>
        </w:rPr>
        <w:br/>
      </w:r>
    </w:p>
    <w:p w14:paraId="7C424C44" w14:textId="6F2E37C1" w:rsidR="00615BB3" w:rsidRPr="00387F49" w:rsidRDefault="00615BB3" w:rsidP="00BE1AA1">
      <w:pPr>
        <w:pStyle w:val="Code"/>
        <w:rPr>
          <w:sz w:val="22"/>
          <w:szCs w:val="22"/>
        </w:rPr>
      </w:pPr>
      <w:r w:rsidRPr="00387F49">
        <w:rPr>
          <w:sz w:val="22"/>
          <w:szCs w:val="22"/>
        </w:rPr>
        <w:tab/>
      </w:r>
      <w:r w:rsidR="00BE1AA1" w:rsidRPr="00387F49">
        <w:rPr>
          <w:sz w:val="22"/>
          <w:szCs w:val="22"/>
        </w:rPr>
        <w:br/>
      </w:r>
      <w:r w:rsidR="00BE1AA1" w:rsidRPr="00387F49">
        <w:rPr>
          <w:sz w:val="22"/>
          <w:szCs w:val="22"/>
        </w:rPr>
        <w:tab/>
      </w:r>
      <w:r w:rsidRPr="00387F49">
        <w:rPr>
          <w:sz w:val="22"/>
          <w:szCs w:val="22"/>
        </w:rPr>
        <w:t>i = 3**2</w:t>
      </w:r>
      <w:r w:rsidR="00BE1AA1" w:rsidRPr="00387F49">
        <w:rPr>
          <w:sz w:val="22"/>
          <w:szCs w:val="22"/>
        </w:rPr>
        <w:br/>
      </w:r>
      <w:r w:rsidR="00BE1AA1" w:rsidRPr="00387F49">
        <w:rPr>
          <w:sz w:val="22"/>
          <w:szCs w:val="22"/>
        </w:rPr>
        <w:tab/>
      </w:r>
      <w:r w:rsidR="007E057E" w:rsidRPr="00387F49">
        <w:rPr>
          <w:sz w:val="22"/>
          <w:szCs w:val="22"/>
        </w:rPr>
        <w:t>while i &lt; 10</w:t>
      </w:r>
      <w:r w:rsidRPr="00387F49">
        <w:rPr>
          <w:sz w:val="22"/>
          <w:szCs w:val="22"/>
        </w:rPr>
        <w:t>0:</w:t>
      </w:r>
      <w:r w:rsidR="00BE1AA1" w:rsidRPr="00387F49">
        <w:rPr>
          <w:sz w:val="22"/>
          <w:szCs w:val="22"/>
        </w:rPr>
        <w:br/>
      </w:r>
      <w:r w:rsidR="00BE1AA1" w:rsidRPr="00387F49">
        <w:rPr>
          <w:sz w:val="22"/>
          <w:szCs w:val="22"/>
        </w:rPr>
        <w:tab/>
      </w:r>
      <w:r w:rsidR="00BE1AA1" w:rsidRPr="00387F49">
        <w:rPr>
          <w:sz w:val="22"/>
          <w:szCs w:val="22"/>
        </w:rPr>
        <w:tab/>
      </w:r>
      <w:r w:rsidRPr="00387F49">
        <w:rPr>
          <w:sz w:val="22"/>
          <w:szCs w:val="22"/>
        </w:rPr>
        <w:t>i = 2*i + 1</w:t>
      </w:r>
      <w:r w:rsidR="00BE1AA1" w:rsidRPr="00387F49">
        <w:rPr>
          <w:sz w:val="22"/>
          <w:szCs w:val="22"/>
        </w:rPr>
        <w:br/>
      </w:r>
      <w:r w:rsidR="00BE1AA1" w:rsidRPr="00387F49">
        <w:rPr>
          <w:sz w:val="22"/>
          <w:szCs w:val="22"/>
        </w:rPr>
        <w:tab/>
      </w:r>
      <w:r w:rsidR="00BE1AA1" w:rsidRPr="00387F49">
        <w:rPr>
          <w:sz w:val="22"/>
          <w:szCs w:val="22"/>
        </w:rPr>
        <w:tab/>
      </w:r>
      <w:r w:rsidRPr="00387F49">
        <w:rPr>
          <w:sz w:val="22"/>
          <w:szCs w:val="22"/>
        </w:rPr>
        <w:t>if i &lt; 30:</w:t>
      </w:r>
      <w:r w:rsidR="00BE1AA1" w:rsidRPr="00387F49">
        <w:rPr>
          <w:sz w:val="22"/>
          <w:szCs w:val="22"/>
        </w:rPr>
        <w:br/>
      </w:r>
      <w:r w:rsidR="00BE1AA1" w:rsidRPr="00387F49">
        <w:rPr>
          <w:sz w:val="22"/>
          <w:szCs w:val="22"/>
        </w:rPr>
        <w:tab/>
      </w:r>
      <w:r w:rsidR="00BE1AA1" w:rsidRPr="00387F49">
        <w:rPr>
          <w:sz w:val="22"/>
          <w:szCs w:val="22"/>
        </w:rPr>
        <w:tab/>
      </w:r>
      <w:r w:rsidR="00BE1AA1" w:rsidRPr="00387F49">
        <w:rPr>
          <w:sz w:val="22"/>
          <w:szCs w:val="22"/>
        </w:rPr>
        <w:tab/>
      </w:r>
      <w:r w:rsidRPr="00387F49">
        <w:rPr>
          <w:sz w:val="22"/>
          <w:szCs w:val="22"/>
        </w:rPr>
        <w:t>print('Kleine Zahl')</w:t>
      </w:r>
      <w:r w:rsidR="00BE1AA1" w:rsidRPr="00387F49">
        <w:rPr>
          <w:sz w:val="22"/>
          <w:szCs w:val="22"/>
        </w:rPr>
        <w:br/>
      </w:r>
      <w:r w:rsidR="00BE1AA1" w:rsidRPr="00387F49">
        <w:rPr>
          <w:sz w:val="22"/>
          <w:szCs w:val="22"/>
        </w:rPr>
        <w:tab/>
      </w:r>
      <w:r w:rsidR="00BE1AA1" w:rsidRPr="00387F49">
        <w:rPr>
          <w:sz w:val="22"/>
          <w:szCs w:val="22"/>
        </w:rPr>
        <w:tab/>
      </w:r>
      <w:r w:rsidR="00DB03F8" w:rsidRPr="00387F49">
        <w:rPr>
          <w:sz w:val="22"/>
          <w:szCs w:val="22"/>
        </w:rPr>
        <w:t>elif i &gt;=30 &amp; i&lt;</w:t>
      </w:r>
      <w:r w:rsidR="00AF092A" w:rsidRPr="00387F49">
        <w:rPr>
          <w:sz w:val="22"/>
          <w:szCs w:val="22"/>
        </w:rPr>
        <w:t>40</w:t>
      </w:r>
      <w:r w:rsidRPr="00387F49">
        <w:rPr>
          <w:sz w:val="22"/>
          <w:szCs w:val="22"/>
        </w:rPr>
        <w:t>:</w:t>
      </w:r>
      <w:r w:rsidR="00BE1AA1" w:rsidRPr="00387F49">
        <w:rPr>
          <w:sz w:val="22"/>
          <w:szCs w:val="22"/>
        </w:rPr>
        <w:br/>
      </w:r>
      <w:r w:rsidR="00BE1AA1" w:rsidRPr="00387F49">
        <w:rPr>
          <w:sz w:val="22"/>
          <w:szCs w:val="22"/>
        </w:rPr>
        <w:tab/>
      </w:r>
      <w:r w:rsidR="00BE1AA1" w:rsidRPr="00387F49">
        <w:rPr>
          <w:sz w:val="22"/>
          <w:szCs w:val="22"/>
        </w:rPr>
        <w:tab/>
      </w:r>
      <w:r w:rsidR="00BE1AA1" w:rsidRPr="00387F49">
        <w:rPr>
          <w:sz w:val="22"/>
          <w:szCs w:val="22"/>
        </w:rPr>
        <w:tab/>
      </w:r>
      <w:r w:rsidRPr="00387F49">
        <w:rPr>
          <w:sz w:val="22"/>
          <w:szCs w:val="22"/>
        </w:rPr>
        <w:t>print('Grosse Zahl')</w:t>
      </w:r>
      <w:r w:rsidR="007E057E" w:rsidRPr="00387F49">
        <w:rPr>
          <w:sz w:val="22"/>
          <w:szCs w:val="22"/>
        </w:rPr>
        <w:br/>
      </w:r>
      <w:r w:rsidR="007E057E" w:rsidRPr="00387F49">
        <w:rPr>
          <w:sz w:val="22"/>
          <w:szCs w:val="22"/>
        </w:rPr>
        <w:tab/>
      </w:r>
      <w:r w:rsidR="007E057E" w:rsidRPr="00387F49">
        <w:rPr>
          <w:sz w:val="22"/>
          <w:szCs w:val="22"/>
        </w:rPr>
        <w:tab/>
        <w:t>else:</w:t>
      </w:r>
      <w:r w:rsidR="007E057E" w:rsidRPr="00387F49">
        <w:rPr>
          <w:sz w:val="22"/>
          <w:szCs w:val="22"/>
        </w:rPr>
        <w:br/>
      </w:r>
      <w:r w:rsidR="007E057E" w:rsidRPr="00387F49">
        <w:rPr>
          <w:sz w:val="22"/>
          <w:szCs w:val="22"/>
        </w:rPr>
        <w:tab/>
      </w:r>
      <w:r w:rsidR="007E057E" w:rsidRPr="00387F49">
        <w:rPr>
          <w:sz w:val="22"/>
          <w:szCs w:val="22"/>
        </w:rPr>
        <w:tab/>
      </w:r>
      <w:r w:rsidR="007E057E" w:rsidRPr="00387F49">
        <w:rPr>
          <w:sz w:val="22"/>
          <w:szCs w:val="22"/>
        </w:rPr>
        <w:tab/>
        <w:t>print('Sehr grosse Zahl')</w:t>
      </w:r>
      <w:r w:rsidR="007E057E" w:rsidRPr="00387F49">
        <w:rPr>
          <w:sz w:val="22"/>
          <w:szCs w:val="22"/>
        </w:rPr>
        <w:br/>
      </w:r>
    </w:p>
    <w:p w14:paraId="1C37A146" w14:textId="77777777" w:rsidR="00615BB3" w:rsidRPr="00387F49" w:rsidRDefault="00615BB3" w:rsidP="00015A92">
      <w:pPr>
        <w:spacing w:line="276" w:lineRule="auto"/>
        <w:rPr>
          <w:rFonts w:ascii="Helvetica" w:hAnsi="Helvetica"/>
          <w:sz w:val="22"/>
          <w:szCs w:val="22"/>
        </w:rPr>
      </w:pPr>
    </w:p>
    <w:p w14:paraId="3A9B9FAA" w14:textId="4C6AB33B" w:rsidR="00252514" w:rsidRPr="00387F49" w:rsidRDefault="00252514" w:rsidP="00015A92">
      <w:pPr>
        <w:spacing w:line="276" w:lineRule="auto"/>
        <w:rPr>
          <w:rFonts w:ascii="Helvetica" w:hAnsi="Helvetica"/>
          <w:sz w:val="22"/>
          <w:szCs w:val="22"/>
        </w:rPr>
      </w:pPr>
      <w:r w:rsidRPr="00387F49">
        <w:rPr>
          <w:rFonts w:ascii="Helvetica" w:hAnsi="Helvetica"/>
          <w:sz w:val="22"/>
          <w:szCs w:val="22"/>
        </w:rPr>
        <w:t>Bisher konnten wir nur nach rechts wandern (die Einträge in</w:t>
      </w:r>
      <w:r w:rsidR="00AF092A" w:rsidRPr="00387F49">
        <w:rPr>
          <w:rFonts w:ascii="Helvetica" w:hAnsi="Helvetica"/>
          <w:sz w:val="22"/>
          <w:szCs w:val="22"/>
        </w:rPr>
        <w:t xml:space="preserve"> der Liste</w:t>
      </w:r>
      <w:r w:rsidRPr="00387F49">
        <w:rPr>
          <w:rFonts w:ascii="Helvetica" w:hAnsi="Helvetica"/>
          <w:sz w:val="22"/>
          <w:szCs w:val="22"/>
        </w:rPr>
        <w:t xml:space="preserve"> </w:t>
      </w:r>
      <w:r w:rsidRPr="00387F49">
        <w:rPr>
          <w:rFonts w:ascii="Courier" w:hAnsi="Courier"/>
          <w:sz w:val="22"/>
          <w:szCs w:val="22"/>
          <w:highlight w:val="lightGray"/>
        </w:rPr>
        <w:t>Ort</w:t>
      </w:r>
      <w:r w:rsidRPr="00387F49">
        <w:rPr>
          <w:rFonts w:ascii="Helvetica" w:hAnsi="Helvetica"/>
          <w:sz w:val="22"/>
          <w:szCs w:val="22"/>
        </w:rPr>
        <w:t xml:space="preserve"> </w:t>
      </w:r>
      <w:r w:rsidR="00387F49" w:rsidRPr="00387F49">
        <w:rPr>
          <w:rFonts w:ascii="Helvetica" w:hAnsi="Helvetica"/>
          <w:sz w:val="22"/>
          <w:szCs w:val="22"/>
        </w:rPr>
        <w:t xml:space="preserve">in der Aufgabe </w:t>
      </w:r>
      <w:r w:rsidR="00387F49" w:rsidRPr="00387F49">
        <w:rPr>
          <w:rFonts w:ascii="Helvetica" w:hAnsi="Helvetica"/>
          <w:b/>
          <w:sz w:val="22"/>
          <w:szCs w:val="22"/>
        </w:rPr>
        <w:t>A13</w:t>
      </w:r>
      <w:r w:rsidR="00387F49" w:rsidRPr="00387F49">
        <w:rPr>
          <w:rFonts w:ascii="Helvetica" w:hAnsi="Helvetica"/>
          <w:sz w:val="22"/>
          <w:szCs w:val="22"/>
        </w:rPr>
        <w:t xml:space="preserve"> </w:t>
      </w:r>
      <w:r w:rsidRPr="00387F49">
        <w:rPr>
          <w:rFonts w:ascii="Helvetica" w:hAnsi="Helvetica"/>
          <w:sz w:val="22"/>
          <w:szCs w:val="22"/>
        </w:rPr>
        <w:t>wurden jeweils um eins grösser</w:t>
      </w:r>
      <w:r w:rsidR="00AF092A" w:rsidRPr="00387F49">
        <w:rPr>
          <w:rFonts w:ascii="Helvetica" w:hAnsi="Helvetica"/>
          <w:sz w:val="22"/>
          <w:szCs w:val="22"/>
        </w:rPr>
        <w:t>, was einem Schritt nach rechts entspricht</w:t>
      </w:r>
      <w:r w:rsidRPr="00387F49">
        <w:rPr>
          <w:rFonts w:ascii="Helvetica" w:hAnsi="Helvetica"/>
          <w:sz w:val="22"/>
          <w:szCs w:val="22"/>
        </w:rPr>
        <w:t xml:space="preserve">). Wir wollen ein kleines Programm schreiben, welches bei jeder geraden Zahl </w:t>
      </w:r>
      <w:r w:rsidRPr="00387F49">
        <w:rPr>
          <w:rFonts w:ascii="Helvetica" w:hAnsi="Helvetica"/>
          <w:sz w:val="22"/>
          <w:szCs w:val="22"/>
          <w:u w:val="single"/>
        </w:rPr>
        <w:t>eins</w:t>
      </w:r>
      <w:r w:rsidRPr="00387F49">
        <w:rPr>
          <w:rFonts w:ascii="Helvetica" w:hAnsi="Helvetica"/>
          <w:sz w:val="22"/>
          <w:szCs w:val="22"/>
        </w:rPr>
        <w:t xml:space="preserve"> nach rechts geht (also</w:t>
      </w:r>
      <w:r w:rsidR="006A2205" w:rsidRPr="00387F49">
        <w:rPr>
          <w:rFonts w:ascii="Helvetica" w:hAnsi="Helvetica"/>
          <w:sz w:val="22"/>
          <w:szCs w:val="22"/>
        </w:rPr>
        <w:t>:</w:t>
      </w:r>
      <w:r w:rsidRPr="00387F49">
        <w:rPr>
          <w:rFonts w:ascii="Helvetica" w:hAnsi="Helvetica"/>
          <w:sz w:val="22"/>
          <w:szCs w:val="22"/>
        </w:rPr>
        <w:t xml:space="preserve"> eins addiert) und bei jeder ungeraden Zahl </w:t>
      </w:r>
      <w:r w:rsidRPr="00387F49">
        <w:rPr>
          <w:rFonts w:ascii="Helvetica" w:hAnsi="Helvetica"/>
          <w:sz w:val="22"/>
          <w:szCs w:val="22"/>
          <w:u w:val="single"/>
        </w:rPr>
        <w:t>zwei</w:t>
      </w:r>
      <w:r w:rsidRPr="00387F49">
        <w:rPr>
          <w:rFonts w:ascii="Helvetica" w:hAnsi="Helvetica"/>
          <w:sz w:val="22"/>
          <w:szCs w:val="22"/>
        </w:rPr>
        <w:t xml:space="preserve"> nach links geht (also</w:t>
      </w:r>
      <w:r w:rsidR="006A2205" w:rsidRPr="00387F49">
        <w:rPr>
          <w:rFonts w:ascii="Helvetica" w:hAnsi="Helvetica"/>
          <w:sz w:val="22"/>
          <w:szCs w:val="22"/>
        </w:rPr>
        <w:t>:</w:t>
      </w:r>
      <w:r w:rsidRPr="00387F49">
        <w:rPr>
          <w:rFonts w:ascii="Helvetica" w:hAnsi="Helvetica"/>
          <w:sz w:val="22"/>
          <w:szCs w:val="22"/>
        </w:rPr>
        <w:t xml:space="preserve"> zwei subtrahiert).</w:t>
      </w:r>
    </w:p>
    <w:p w14:paraId="4B757CB4" w14:textId="77777777" w:rsidR="00664C9E" w:rsidRPr="00387F49" w:rsidRDefault="00664C9E" w:rsidP="00015A92">
      <w:pPr>
        <w:spacing w:line="276" w:lineRule="auto"/>
        <w:rPr>
          <w:rFonts w:ascii="Helvetica" w:hAnsi="Helvetica"/>
          <w:sz w:val="22"/>
          <w:szCs w:val="22"/>
        </w:rPr>
      </w:pPr>
    </w:p>
    <w:p w14:paraId="753DD94F" w14:textId="60C69652" w:rsidR="00664C9E" w:rsidRPr="00387F49" w:rsidRDefault="00664C9E" w:rsidP="00015A92">
      <w:pPr>
        <w:spacing w:line="276" w:lineRule="auto"/>
        <w:rPr>
          <w:rFonts w:ascii="Helvetica" w:hAnsi="Helvetica"/>
          <w:sz w:val="22"/>
          <w:szCs w:val="22"/>
        </w:rPr>
      </w:pPr>
      <w:r w:rsidRPr="00387F49">
        <w:rPr>
          <w:rFonts w:ascii="Helvetica" w:hAnsi="Helvetica"/>
          <w:sz w:val="22"/>
          <w:szCs w:val="22"/>
        </w:rPr>
        <w:t>Dazu brauchen wir aber noch einen neuen Operator:</w:t>
      </w:r>
    </w:p>
    <w:p w14:paraId="726D8615" w14:textId="77777777" w:rsidR="00AF092A" w:rsidRPr="00387F49" w:rsidRDefault="00AF092A" w:rsidP="00015A92">
      <w:pPr>
        <w:spacing w:line="276" w:lineRule="auto"/>
        <w:rPr>
          <w:rFonts w:ascii="Helvetica" w:hAnsi="Helvetica"/>
          <w:sz w:val="22"/>
          <w:szCs w:val="22"/>
        </w:rPr>
      </w:pPr>
    </w:p>
    <w:p w14:paraId="6EBDC5AB" w14:textId="6B13E805" w:rsidR="00AF092A" w:rsidRPr="00387F49" w:rsidRDefault="00AF092A" w:rsidP="00AF092A">
      <w:pPr>
        <w:spacing w:line="276" w:lineRule="auto"/>
        <w:rPr>
          <w:rFonts w:ascii="Helvetica" w:hAnsi="Helvetica"/>
          <w:sz w:val="22"/>
          <w:szCs w:val="22"/>
        </w:rPr>
      </w:pPr>
      <w:r w:rsidRPr="00387F49">
        <w:rPr>
          <w:rFonts w:ascii="Helvetica" w:hAnsi="Helvetica"/>
          <w:b/>
          <w:sz w:val="22"/>
          <w:szCs w:val="22"/>
        </w:rPr>
        <w:t>A1</w:t>
      </w:r>
      <w:r w:rsidR="00C66F4D" w:rsidRPr="00387F49">
        <w:rPr>
          <w:rFonts w:ascii="Helvetica" w:hAnsi="Helvetica"/>
          <w:b/>
          <w:sz w:val="22"/>
          <w:szCs w:val="22"/>
        </w:rPr>
        <w:t>7</w:t>
      </w:r>
      <w:r w:rsidRPr="00387F49">
        <w:rPr>
          <w:rFonts w:ascii="Helvetica" w:hAnsi="Helvetica"/>
          <w:sz w:val="22"/>
          <w:szCs w:val="22"/>
        </w:rPr>
        <w:t xml:space="preserve">. Wie kannst Du entscheiden, ob eine Zahl </w:t>
      </w:r>
      <w:r w:rsidRPr="00387F49">
        <w:rPr>
          <w:rFonts w:ascii="Courier" w:hAnsi="Courier"/>
          <w:sz w:val="22"/>
          <w:szCs w:val="22"/>
          <w:highlight w:val="lightGray"/>
        </w:rPr>
        <w:t>x</w:t>
      </w:r>
      <w:r w:rsidRPr="00387F49">
        <w:rPr>
          <w:rFonts w:ascii="Helvetica" w:hAnsi="Helvetica"/>
          <w:sz w:val="22"/>
          <w:szCs w:val="22"/>
        </w:rPr>
        <w:t xml:space="preserve"> gerade oder ungerade ist? </w:t>
      </w:r>
      <w:r w:rsidR="006A2205" w:rsidRPr="00387F49">
        <w:rPr>
          <w:rFonts w:ascii="Helvetica" w:hAnsi="Helvetica"/>
          <w:sz w:val="22"/>
          <w:szCs w:val="22"/>
        </w:rPr>
        <w:t xml:space="preserve">Nutze </w:t>
      </w:r>
      <w:r w:rsidRPr="00387F49">
        <w:rPr>
          <w:rFonts w:ascii="Helvetica" w:hAnsi="Helvetica"/>
          <w:sz w:val="22"/>
          <w:szCs w:val="22"/>
        </w:rPr>
        <w:t xml:space="preserve">Google </w:t>
      </w:r>
      <w:r w:rsidR="006A2205" w:rsidRPr="00387F49">
        <w:rPr>
          <w:rFonts w:ascii="Helvetica" w:hAnsi="Helvetica"/>
          <w:sz w:val="22"/>
          <w:szCs w:val="22"/>
        </w:rPr>
        <w:t xml:space="preserve">um die Antwort auf diese Frage zu finden. Du wirst einen bestimmten </w:t>
      </w:r>
      <w:r w:rsidR="006A2205" w:rsidRPr="00387F49">
        <w:rPr>
          <w:rFonts w:ascii="Helvetica" w:hAnsi="Helvetica"/>
          <w:i/>
          <w:sz w:val="22"/>
          <w:szCs w:val="22"/>
        </w:rPr>
        <w:t>Operator</w:t>
      </w:r>
      <w:r w:rsidR="006A2205" w:rsidRPr="00387F49">
        <w:rPr>
          <w:rFonts w:ascii="Helvetica" w:hAnsi="Helvetica"/>
          <w:sz w:val="22"/>
          <w:szCs w:val="22"/>
        </w:rPr>
        <w:t xml:space="preserve"> (mathematischen Operator) finden. Welches Zeichen wird für den Operator genutzt?</w:t>
      </w:r>
    </w:p>
    <w:p w14:paraId="25B71776" w14:textId="77777777" w:rsidR="00AF092A" w:rsidRPr="00387F49" w:rsidRDefault="00AF092A" w:rsidP="00AF092A">
      <w:pPr>
        <w:spacing w:line="276" w:lineRule="auto"/>
        <w:rPr>
          <w:rFonts w:ascii="Helvetica" w:hAnsi="Helvetica"/>
          <w:sz w:val="22"/>
          <w:szCs w:val="22"/>
        </w:rPr>
      </w:pPr>
    </w:p>
    <w:p w14:paraId="6D5C9D3F" w14:textId="56EE3421" w:rsidR="00AF092A" w:rsidRPr="00387F49" w:rsidRDefault="00AF092A" w:rsidP="00AF092A">
      <w:pPr>
        <w:spacing w:line="276" w:lineRule="auto"/>
        <w:rPr>
          <w:rFonts w:ascii="Helvetica" w:hAnsi="Helvetica"/>
          <w:sz w:val="22"/>
          <w:szCs w:val="22"/>
        </w:rPr>
      </w:pPr>
      <w:r w:rsidRPr="00387F49">
        <w:rPr>
          <w:rFonts w:ascii="Helvetica" w:hAnsi="Helvetica"/>
          <w:b/>
          <w:sz w:val="22"/>
          <w:szCs w:val="22"/>
        </w:rPr>
        <w:t>A1</w:t>
      </w:r>
      <w:r w:rsidR="00C66F4D" w:rsidRPr="00387F49">
        <w:rPr>
          <w:rFonts w:ascii="Helvetica" w:hAnsi="Helvetica"/>
          <w:b/>
          <w:sz w:val="22"/>
          <w:szCs w:val="22"/>
        </w:rPr>
        <w:t>8</w:t>
      </w:r>
      <w:r w:rsidR="006A2205" w:rsidRPr="00387F49">
        <w:rPr>
          <w:rFonts w:ascii="Helvetica" w:hAnsi="Helvetica"/>
          <w:sz w:val="22"/>
          <w:szCs w:val="22"/>
        </w:rPr>
        <w:t>. Wie gross ist 19_3? 20_</w:t>
      </w:r>
      <w:r w:rsidRPr="00387F49">
        <w:rPr>
          <w:rFonts w:ascii="Helvetica" w:hAnsi="Helvetica"/>
          <w:sz w:val="22"/>
          <w:szCs w:val="22"/>
        </w:rPr>
        <w:t>2</w:t>
      </w:r>
      <w:r w:rsidR="006A2205" w:rsidRPr="00387F49">
        <w:rPr>
          <w:rFonts w:ascii="Helvetica" w:hAnsi="Helvetica"/>
          <w:sz w:val="22"/>
          <w:szCs w:val="22"/>
        </w:rPr>
        <w:t>? 100_</w:t>
      </w:r>
      <w:r w:rsidR="00813AE8" w:rsidRPr="00387F49">
        <w:rPr>
          <w:rFonts w:ascii="Helvetica" w:hAnsi="Helvetica"/>
          <w:sz w:val="22"/>
          <w:szCs w:val="22"/>
        </w:rPr>
        <w:t>49?</w:t>
      </w:r>
      <w:r w:rsidR="00407D9E" w:rsidRPr="00387F49">
        <w:rPr>
          <w:rFonts w:ascii="Helvetica" w:hAnsi="Helvetica"/>
          <w:sz w:val="22"/>
          <w:szCs w:val="22"/>
        </w:rPr>
        <w:t xml:space="preserve"> ("_" steht hier für den Operator, welchen Du in Aufgabe A14 finden sollst)</w:t>
      </w:r>
    </w:p>
    <w:p w14:paraId="71CB2963" w14:textId="77777777" w:rsidR="0041579A" w:rsidRPr="00387F49" w:rsidRDefault="0041579A" w:rsidP="00AF092A">
      <w:pPr>
        <w:spacing w:line="276" w:lineRule="auto"/>
        <w:rPr>
          <w:rFonts w:ascii="Helvetica" w:hAnsi="Helvetica"/>
          <w:sz w:val="22"/>
          <w:szCs w:val="22"/>
        </w:rPr>
      </w:pPr>
    </w:p>
    <w:p w14:paraId="060939C8" w14:textId="01FBBDFB" w:rsidR="006A2205" w:rsidRPr="00387F49" w:rsidRDefault="006A2205" w:rsidP="00AF092A">
      <w:pPr>
        <w:spacing w:line="276" w:lineRule="auto"/>
        <w:rPr>
          <w:rFonts w:ascii="Helvetica" w:hAnsi="Helvetica"/>
          <w:sz w:val="22"/>
          <w:szCs w:val="22"/>
        </w:rPr>
      </w:pPr>
      <w:r w:rsidRPr="00387F49">
        <w:rPr>
          <w:rFonts w:ascii="Helvetica" w:hAnsi="Helvetica"/>
          <w:b/>
          <w:sz w:val="22"/>
          <w:szCs w:val="22"/>
        </w:rPr>
        <w:t>A1</w:t>
      </w:r>
      <w:r w:rsidR="00C66F4D" w:rsidRPr="00387F49">
        <w:rPr>
          <w:rFonts w:ascii="Helvetica" w:hAnsi="Helvetica"/>
          <w:b/>
          <w:sz w:val="22"/>
          <w:szCs w:val="22"/>
        </w:rPr>
        <w:t>9</w:t>
      </w:r>
      <w:r w:rsidRPr="00387F49">
        <w:rPr>
          <w:rFonts w:ascii="Helvetica" w:hAnsi="Helvetica"/>
          <w:sz w:val="22"/>
          <w:szCs w:val="22"/>
        </w:rPr>
        <w:t>. Wie kannst Du nun überprüfen, ob es sich um eine gerade oder eine ungerade Zahl handelt?</w:t>
      </w:r>
    </w:p>
    <w:p w14:paraId="3D81B3E9" w14:textId="77777777" w:rsidR="00664C9E" w:rsidRPr="00387F49" w:rsidRDefault="00664C9E" w:rsidP="00AF092A">
      <w:pPr>
        <w:spacing w:line="276" w:lineRule="auto"/>
        <w:rPr>
          <w:rFonts w:ascii="Helvetica" w:hAnsi="Helvetica"/>
          <w:sz w:val="22"/>
          <w:szCs w:val="22"/>
        </w:rPr>
      </w:pPr>
    </w:p>
    <w:p w14:paraId="33DFCF9B" w14:textId="040919DA" w:rsidR="00664C9E" w:rsidRPr="00387F49" w:rsidRDefault="00664C9E" w:rsidP="00AF092A">
      <w:pPr>
        <w:spacing w:line="276" w:lineRule="auto"/>
        <w:rPr>
          <w:rFonts w:ascii="Helvetica" w:hAnsi="Helvetica"/>
          <w:sz w:val="22"/>
          <w:szCs w:val="22"/>
        </w:rPr>
      </w:pPr>
      <w:r w:rsidRPr="00387F49">
        <w:rPr>
          <w:rFonts w:ascii="Helvetica" w:hAnsi="Helvetica"/>
          <w:sz w:val="22"/>
          <w:szCs w:val="22"/>
        </w:rPr>
        <w:t xml:space="preserve">Wir wollen nun einen Weg finden, wie wir den neuen Ort (wo wir hinfallen) bestimmen können, mit dem Wissen, wo wir uns aktuell befinden. </w:t>
      </w:r>
    </w:p>
    <w:p w14:paraId="2AFA6002" w14:textId="77777777" w:rsidR="006A2205" w:rsidRPr="00387F49" w:rsidRDefault="006A2205" w:rsidP="00AF092A">
      <w:pPr>
        <w:spacing w:line="276" w:lineRule="auto"/>
        <w:rPr>
          <w:rFonts w:ascii="Helvetica" w:hAnsi="Helvetica"/>
          <w:sz w:val="22"/>
          <w:szCs w:val="22"/>
        </w:rPr>
      </w:pPr>
    </w:p>
    <w:p w14:paraId="195A53D3" w14:textId="49539E72" w:rsidR="006A2205" w:rsidRPr="00387F49" w:rsidRDefault="00664C9E" w:rsidP="00AF092A">
      <w:pPr>
        <w:spacing w:line="276" w:lineRule="auto"/>
        <w:rPr>
          <w:rFonts w:ascii="Helvetica" w:hAnsi="Helvetica"/>
          <w:sz w:val="22"/>
          <w:szCs w:val="22"/>
        </w:rPr>
      </w:pPr>
      <w:r w:rsidRPr="00387F49">
        <w:rPr>
          <w:rFonts w:ascii="Helvetica" w:hAnsi="Helvetica"/>
          <w:sz w:val="22"/>
          <w:szCs w:val="22"/>
        </w:rPr>
        <w:t xml:space="preserve">Allgemein formuliert: </w:t>
      </w:r>
      <w:r w:rsidR="006A2205" w:rsidRPr="00387F49">
        <w:rPr>
          <w:rFonts w:ascii="Helvetica" w:hAnsi="Helvetica"/>
          <w:sz w:val="22"/>
          <w:szCs w:val="22"/>
        </w:rPr>
        <w:t xml:space="preserve">Der Ort, an welchem wir uns nach dem i-ten Schritt befinden, </w:t>
      </w:r>
      <w:r w:rsidRPr="00387F49">
        <w:rPr>
          <w:rFonts w:ascii="Helvetica" w:hAnsi="Helvetica"/>
          <w:sz w:val="22"/>
          <w:szCs w:val="22"/>
        </w:rPr>
        <w:t>finden wir</w:t>
      </w:r>
      <w:r w:rsidR="006A2205" w:rsidRPr="00387F49">
        <w:rPr>
          <w:rFonts w:ascii="Helvetica" w:hAnsi="Helvetica"/>
          <w:sz w:val="22"/>
          <w:szCs w:val="22"/>
        </w:rPr>
        <w:t>, indem wir den vorherigen Ort nehmen (i-1) und je nach dem eins hinzuzählen (Schritt nach rechts) oder zwei abzählen (Schritt nach links).</w:t>
      </w:r>
    </w:p>
    <w:p w14:paraId="78E8E21A" w14:textId="77777777" w:rsidR="006A2205" w:rsidRPr="00387F49" w:rsidRDefault="006A2205" w:rsidP="00AF092A">
      <w:pPr>
        <w:spacing w:line="276" w:lineRule="auto"/>
        <w:rPr>
          <w:rFonts w:ascii="Helvetica" w:hAnsi="Helvetica"/>
          <w:sz w:val="22"/>
          <w:szCs w:val="22"/>
        </w:rPr>
      </w:pPr>
    </w:p>
    <w:p w14:paraId="7C8F78C0" w14:textId="14A8F1B8" w:rsidR="0041579A" w:rsidRPr="00387F49" w:rsidRDefault="00664C9E" w:rsidP="009063C1">
      <w:pPr>
        <w:spacing w:line="276" w:lineRule="auto"/>
        <w:rPr>
          <w:rFonts w:ascii="Helvetica" w:hAnsi="Helvetica"/>
          <w:sz w:val="22"/>
          <w:szCs w:val="22"/>
        </w:rPr>
      </w:pPr>
      <w:r w:rsidRPr="00387F49">
        <w:rPr>
          <w:rFonts w:ascii="Helvetica" w:hAnsi="Helvetica"/>
          <w:sz w:val="22"/>
          <w:szCs w:val="22"/>
        </w:rPr>
        <w:t>Im Code erhälst Du d</w:t>
      </w:r>
      <w:r w:rsidR="009063C1" w:rsidRPr="00387F49">
        <w:rPr>
          <w:rFonts w:ascii="Helvetica" w:hAnsi="Helvetica"/>
          <w:sz w:val="22"/>
          <w:szCs w:val="22"/>
        </w:rPr>
        <w:t xml:space="preserve">en (i-1)-ten Wert der </w:t>
      </w:r>
      <w:r w:rsidR="009063C1" w:rsidRPr="00387F49">
        <w:rPr>
          <w:rFonts w:ascii="Courier" w:hAnsi="Courier"/>
          <w:sz w:val="22"/>
          <w:szCs w:val="22"/>
          <w:highlight w:val="lightGray"/>
        </w:rPr>
        <w:t>Ort</w:t>
      </w:r>
      <w:r w:rsidR="009063C1" w:rsidRPr="00387F49">
        <w:rPr>
          <w:rFonts w:ascii="Helvetica" w:hAnsi="Helvetica"/>
          <w:sz w:val="22"/>
          <w:szCs w:val="22"/>
        </w:rPr>
        <w:t>-Liste folgendermassen:</w:t>
      </w:r>
    </w:p>
    <w:p w14:paraId="7307707B" w14:textId="77777777" w:rsidR="009063C1" w:rsidRPr="00387F49" w:rsidRDefault="009063C1" w:rsidP="009063C1">
      <w:pPr>
        <w:spacing w:line="276" w:lineRule="auto"/>
        <w:rPr>
          <w:rFonts w:ascii="Helvetica" w:hAnsi="Helvetica"/>
          <w:sz w:val="22"/>
          <w:szCs w:val="22"/>
        </w:rPr>
      </w:pPr>
    </w:p>
    <w:p w14:paraId="7A5B8B7D" w14:textId="65F34DFA" w:rsidR="009063C1" w:rsidRPr="00387F49" w:rsidRDefault="006A2205" w:rsidP="006A2205">
      <w:pPr>
        <w:pStyle w:val="Code"/>
        <w:rPr>
          <w:sz w:val="22"/>
          <w:szCs w:val="22"/>
        </w:rPr>
      </w:pPr>
      <w:r w:rsidRPr="00387F49">
        <w:rPr>
          <w:sz w:val="22"/>
          <w:szCs w:val="22"/>
        </w:rPr>
        <w:br/>
      </w:r>
      <w:r w:rsidRPr="00387F49">
        <w:rPr>
          <w:sz w:val="22"/>
          <w:szCs w:val="22"/>
        </w:rPr>
        <w:tab/>
      </w:r>
      <w:r w:rsidR="009063C1" w:rsidRPr="00387F49">
        <w:rPr>
          <w:sz w:val="22"/>
          <w:szCs w:val="22"/>
        </w:rPr>
        <w:t>Ort[i-1]</w:t>
      </w:r>
      <w:r w:rsidRPr="00387F49">
        <w:rPr>
          <w:sz w:val="22"/>
          <w:szCs w:val="22"/>
        </w:rPr>
        <w:br/>
      </w:r>
    </w:p>
    <w:p w14:paraId="250329D5" w14:textId="77777777" w:rsidR="009063C1" w:rsidRPr="00387F49" w:rsidRDefault="009063C1" w:rsidP="009063C1">
      <w:pPr>
        <w:spacing w:line="276" w:lineRule="auto"/>
        <w:rPr>
          <w:rFonts w:ascii="Helvetica" w:hAnsi="Helvetica"/>
          <w:sz w:val="22"/>
          <w:szCs w:val="22"/>
        </w:rPr>
      </w:pPr>
    </w:p>
    <w:p w14:paraId="4E68F793" w14:textId="2E9CBA14" w:rsidR="009063C1" w:rsidRPr="00387F49" w:rsidRDefault="009063C1" w:rsidP="009063C1">
      <w:pPr>
        <w:spacing w:line="276" w:lineRule="auto"/>
        <w:rPr>
          <w:rFonts w:ascii="Helvetica" w:hAnsi="Helvetica"/>
          <w:sz w:val="22"/>
          <w:szCs w:val="22"/>
        </w:rPr>
      </w:pPr>
      <w:r w:rsidRPr="00387F49">
        <w:rPr>
          <w:rFonts w:ascii="Helvetica" w:hAnsi="Helvetica"/>
          <w:b/>
          <w:sz w:val="22"/>
          <w:szCs w:val="22"/>
        </w:rPr>
        <w:t>A</w:t>
      </w:r>
      <w:r w:rsidR="00C66F4D" w:rsidRPr="00387F49">
        <w:rPr>
          <w:rFonts w:ascii="Helvetica" w:hAnsi="Helvetica"/>
          <w:b/>
          <w:sz w:val="22"/>
          <w:szCs w:val="22"/>
        </w:rPr>
        <w:t>20</w:t>
      </w:r>
      <w:r w:rsidRPr="00387F49">
        <w:rPr>
          <w:rFonts w:ascii="Helvetica" w:hAnsi="Helvetica"/>
          <w:sz w:val="22"/>
          <w:szCs w:val="22"/>
        </w:rPr>
        <w:t xml:space="preserve">. Wie würde der Code aussehen, wenn Du dem i-ten Wert die Summe der zwei vorhergehenden Werte zuordnen möchtest? Schreibe ein Programm, welches jeweils die Summe der zwei vorhergehenden Zahlen der Liste </w:t>
      </w:r>
      <w:r w:rsidRPr="00387F49">
        <w:rPr>
          <w:rFonts w:ascii="Courier" w:hAnsi="Courier"/>
          <w:sz w:val="22"/>
          <w:szCs w:val="22"/>
          <w:highlight w:val="lightGray"/>
        </w:rPr>
        <w:t>Zahl</w:t>
      </w:r>
      <w:r w:rsidR="00AC1634" w:rsidRPr="00387F49">
        <w:rPr>
          <w:rFonts w:ascii="Helvetica" w:hAnsi="Helvetica"/>
          <w:sz w:val="22"/>
          <w:szCs w:val="22"/>
        </w:rPr>
        <w:t xml:space="preserve"> anfügt, wenn d</w:t>
      </w:r>
      <w:r w:rsidRPr="00387F49">
        <w:rPr>
          <w:rFonts w:ascii="Helvetica" w:hAnsi="Helvetica"/>
          <w:sz w:val="22"/>
          <w:szCs w:val="22"/>
        </w:rPr>
        <w:t>ie Liste mit 1 und 2</w:t>
      </w:r>
      <w:r w:rsidR="00AC1634" w:rsidRPr="00387F49">
        <w:rPr>
          <w:rFonts w:ascii="Helvetica" w:hAnsi="Helvetica"/>
          <w:sz w:val="22"/>
          <w:szCs w:val="22"/>
        </w:rPr>
        <w:t xml:space="preserve"> beginnt</w:t>
      </w:r>
      <w:r w:rsidRPr="00387F49">
        <w:rPr>
          <w:rFonts w:ascii="Helvetica" w:hAnsi="Helvetica"/>
          <w:sz w:val="22"/>
          <w:szCs w:val="22"/>
        </w:rPr>
        <w:t>. Dann wäre das nächste Element 1</w:t>
      </w:r>
      <w:r w:rsidR="00092EC0" w:rsidRPr="00387F49">
        <w:rPr>
          <w:rFonts w:ascii="Helvetica" w:hAnsi="Helvetica"/>
          <w:sz w:val="22"/>
          <w:szCs w:val="22"/>
        </w:rPr>
        <w:t xml:space="preserve"> </w:t>
      </w:r>
      <w:r w:rsidRPr="00387F49">
        <w:rPr>
          <w:rFonts w:ascii="Helvetica" w:hAnsi="Helvetica"/>
          <w:sz w:val="22"/>
          <w:szCs w:val="22"/>
        </w:rPr>
        <w:t>+</w:t>
      </w:r>
      <w:r w:rsidR="00092EC0" w:rsidRPr="00387F49">
        <w:rPr>
          <w:rFonts w:ascii="Helvetica" w:hAnsi="Helvetica"/>
          <w:sz w:val="22"/>
          <w:szCs w:val="22"/>
        </w:rPr>
        <w:t xml:space="preserve"> </w:t>
      </w:r>
      <w:r w:rsidRPr="00387F49">
        <w:rPr>
          <w:rFonts w:ascii="Helvetica" w:hAnsi="Helvetica"/>
          <w:sz w:val="22"/>
          <w:szCs w:val="22"/>
        </w:rPr>
        <w:t>2</w:t>
      </w:r>
      <w:r w:rsidR="00092EC0" w:rsidRPr="00387F49">
        <w:rPr>
          <w:rFonts w:ascii="Helvetica" w:hAnsi="Helvetica"/>
          <w:sz w:val="22"/>
          <w:szCs w:val="22"/>
        </w:rPr>
        <w:t xml:space="preserve"> </w:t>
      </w:r>
      <w:r w:rsidRPr="00387F49">
        <w:rPr>
          <w:rFonts w:ascii="Helvetica" w:hAnsi="Helvetica"/>
          <w:sz w:val="22"/>
          <w:szCs w:val="22"/>
        </w:rPr>
        <w:t>=</w:t>
      </w:r>
      <w:r w:rsidR="00092EC0" w:rsidRPr="00387F49">
        <w:rPr>
          <w:rFonts w:ascii="Helvetica" w:hAnsi="Helvetica"/>
          <w:sz w:val="22"/>
          <w:szCs w:val="22"/>
        </w:rPr>
        <w:t xml:space="preserve"> </w:t>
      </w:r>
      <w:r w:rsidRPr="00387F49">
        <w:rPr>
          <w:rFonts w:ascii="Helvetica" w:hAnsi="Helvetica"/>
          <w:sz w:val="22"/>
          <w:szCs w:val="22"/>
        </w:rPr>
        <w:t>3, das nächste 2</w:t>
      </w:r>
      <w:r w:rsidR="00092EC0" w:rsidRPr="00387F49">
        <w:rPr>
          <w:rFonts w:ascii="Helvetica" w:hAnsi="Helvetica"/>
          <w:sz w:val="22"/>
          <w:szCs w:val="22"/>
        </w:rPr>
        <w:t xml:space="preserve"> </w:t>
      </w:r>
      <w:r w:rsidRPr="00387F49">
        <w:rPr>
          <w:rFonts w:ascii="Helvetica" w:hAnsi="Helvetica"/>
          <w:sz w:val="22"/>
          <w:szCs w:val="22"/>
        </w:rPr>
        <w:t>+</w:t>
      </w:r>
      <w:r w:rsidR="00092EC0" w:rsidRPr="00387F49">
        <w:rPr>
          <w:rFonts w:ascii="Helvetica" w:hAnsi="Helvetica"/>
          <w:sz w:val="22"/>
          <w:szCs w:val="22"/>
        </w:rPr>
        <w:t xml:space="preserve"> </w:t>
      </w:r>
      <w:r w:rsidRPr="00387F49">
        <w:rPr>
          <w:rFonts w:ascii="Helvetica" w:hAnsi="Helvetica"/>
          <w:sz w:val="22"/>
          <w:szCs w:val="22"/>
        </w:rPr>
        <w:t>3</w:t>
      </w:r>
      <w:r w:rsidR="00092EC0" w:rsidRPr="00387F49">
        <w:rPr>
          <w:rFonts w:ascii="Helvetica" w:hAnsi="Helvetica"/>
          <w:sz w:val="22"/>
          <w:szCs w:val="22"/>
        </w:rPr>
        <w:t xml:space="preserve"> </w:t>
      </w:r>
      <w:r w:rsidRPr="00387F49">
        <w:rPr>
          <w:rFonts w:ascii="Helvetica" w:hAnsi="Helvetica"/>
          <w:sz w:val="22"/>
          <w:szCs w:val="22"/>
        </w:rPr>
        <w:t>=</w:t>
      </w:r>
      <w:r w:rsidR="00092EC0" w:rsidRPr="00387F49">
        <w:rPr>
          <w:rFonts w:ascii="Helvetica" w:hAnsi="Helvetica"/>
          <w:sz w:val="22"/>
          <w:szCs w:val="22"/>
        </w:rPr>
        <w:t xml:space="preserve"> </w:t>
      </w:r>
      <w:r w:rsidRPr="00387F49">
        <w:rPr>
          <w:rFonts w:ascii="Helvetica" w:hAnsi="Helvetica"/>
          <w:sz w:val="22"/>
          <w:szCs w:val="22"/>
        </w:rPr>
        <w:t>5 usw.</w:t>
      </w:r>
      <w:r w:rsidR="00092EC0" w:rsidRPr="00387F49">
        <w:rPr>
          <w:rFonts w:ascii="Helvetica" w:hAnsi="Helvetica"/>
          <w:sz w:val="22"/>
          <w:szCs w:val="22"/>
        </w:rPr>
        <w:t xml:space="preserve"> Kennst Du diese Zahlenfolge?</w:t>
      </w:r>
    </w:p>
    <w:p w14:paraId="0567A65A" w14:textId="77777777" w:rsidR="00252514" w:rsidRPr="00387F49" w:rsidRDefault="00252514" w:rsidP="00015A92">
      <w:pPr>
        <w:spacing w:line="276" w:lineRule="auto"/>
        <w:rPr>
          <w:rFonts w:ascii="Helvetica" w:hAnsi="Helvetica"/>
          <w:sz w:val="22"/>
          <w:szCs w:val="22"/>
        </w:rPr>
      </w:pPr>
    </w:p>
    <w:p w14:paraId="213050E0" w14:textId="559B53CD" w:rsidR="005F71CB" w:rsidRPr="00387F49" w:rsidRDefault="00664C9E" w:rsidP="00015A92">
      <w:pPr>
        <w:spacing w:line="276" w:lineRule="auto"/>
        <w:rPr>
          <w:rFonts w:ascii="Helvetica" w:hAnsi="Helvetica"/>
          <w:sz w:val="22"/>
          <w:szCs w:val="22"/>
        </w:rPr>
      </w:pPr>
      <w:r w:rsidRPr="00387F49">
        <w:rPr>
          <w:rFonts w:ascii="Helvetica" w:hAnsi="Helvetica"/>
          <w:sz w:val="22"/>
          <w:szCs w:val="22"/>
        </w:rPr>
        <w:t>Nach diesem Beispiel wollen wir nun einen weitere Schritt in unserem Nachhauseweg-Beispiel nehmen:</w:t>
      </w:r>
    </w:p>
    <w:p w14:paraId="3385CFE9" w14:textId="77777777" w:rsidR="00664C9E" w:rsidRPr="00387F49" w:rsidRDefault="00664C9E" w:rsidP="00015A92">
      <w:pPr>
        <w:spacing w:line="276" w:lineRule="auto"/>
        <w:rPr>
          <w:rFonts w:ascii="Helvetica" w:hAnsi="Helvetica"/>
          <w:sz w:val="22"/>
          <w:szCs w:val="22"/>
        </w:rPr>
      </w:pPr>
    </w:p>
    <w:p w14:paraId="73C03A00" w14:textId="7C546C5D" w:rsidR="00252514" w:rsidRPr="00387F49" w:rsidRDefault="00AF092A" w:rsidP="00015A92">
      <w:pPr>
        <w:spacing w:line="276" w:lineRule="auto"/>
        <w:rPr>
          <w:rFonts w:ascii="Helvetica" w:hAnsi="Helvetica"/>
          <w:sz w:val="22"/>
          <w:szCs w:val="22"/>
        </w:rPr>
      </w:pPr>
      <w:r w:rsidRPr="00387F49">
        <w:rPr>
          <w:rFonts w:ascii="Helvetica" w:hAnsi="Helvetica"/>
          <w:b/>
          <w:sz w:val="22"/>
          <w:szCs w:val="22"/>
        </w:rPr>
        <w:t>A</w:t>
      </w:r>
      <w:r w:rsidR="00C66F4D" w:rsidRPr="00387F49">
        <w:rPr>
          <w:rFonts w:ascii="Helvetica" w:hAnsi="Helvetica"/>
          <w:b/>
          <w:sz w:val="22"/>
          <w:szCs w:val="22"/>
        </w:rPr>
        <w:t>21</w:t>
      </w:r>
      <w:r w:rsidRPr="00387F49">
        <w:rPr>
          <w:rFonts w:ascii="Helvetica" w:hAnsi="Helvetica"/>
          <w:sz w:val="22"/>
          <w:szCs w:val="22"/>
        </w:rPr>
        <w:t xml:space="preserve">. </w:t>
      </w:r>
      <w:r w:rsidR="005F71CB" w:rsidRPr="00387F49">
        <w:rPr>
          <w:rFonts w:ascii="Helvetica" w:hAnsi="Helvetica"/>
          <w:sz w:val="22"/>
          <w:szCs w:val="22"/>
        </w:rPr>
        <w:t xml:space="preserve">Erweitere Deinen Code aus A13 so, dass </w:t>
      </w:r>
      <w:r w:rsidR="00252514" w:rsidRPr="00387F49">
        <w:rPr>
          <w:rFonts w:ascii="Helvetica" w:hAnsi="Helvetica"/>
          <w:sz w:val="22"/>
          <w:szCs w:val="22"/>
        </w:rPr>
        <w:t xml:space="preserve">Du mit Hilfe einer </w:t>
      </w:r>
      <w:r w:rsidR="00252514" w:rsidRPr="00387F49">
        <w:rPr>
          <w:rFonts w:ascii="Helvetica" w:hAnsi="Helvetica"/>
          <w:i/>
          <w:sz w:val="22"/>
          <w:szCs w:val="22"/>
        </w:rPr>
        <w:t>if… then… else… then</w:t>
      </w:r>
      <w:r w:rsidRPr="00387F49">
        <w:rPr>
          <w:rFonts w:ascii="Helvetica" w:hAnsi="Helvetica"/>
          <w:sz w:val="22"/>
          <w:szCs w:val="22"/>
        </w:rPr>
        <w:t>...</w:t>
      </w:r>
      <w:r w:rsidR="00252514" w:rsidRPr="00387F49">
        <w:rPr>
          <w:rFonts w:ascii="Helvetica" w:hAnsi="Helvetica"/>
          <w:sz w:val="22"/>
          <w:szCs w:val="22"/>
        </w:rPr>
        <w:t xml:space="preserve"> Struktur das gewünschte Verhalten</w:t>
      </w:r>
      <w:r w:rsidR="005F71CB" w:rsidRPr="00387F49">
        <w:rPr>
          <w:rFonts w:ascii="Helvetica" w:hAnsi="Helvetica"/>
          <w:sz w:val="22"/>
          <w:szCs w:val="22"/>
        </w:rPr>
        <w:t xml:space="preserve"> (links/rechts)</w:t>
      </w:r>
      <w:r w:rsidR="00252514" w:rsidRPr="00387F49">
        <w:rPr>
          <w:rFonts w:ascii="Helvetica" w:hAnsi="Helvetica"/>
          <w:sz w:val="22"/>
          <w:szCs w:val="22"/>
        </w:rPr>
        <w:t xml:space="preserve"> </w:t>
      </w:r>
      <w:r w:rsidR="009063C1" w:rsidRPr="00387F49">
        <w:rPr>
          <w:rFonts w:ascii="Helvetica" w:hAnsi="Helvetica"/>
          <w:sz w:val="22"/>
          <w:szCs w:val="22"/>
        </w:rPr>
        <w:t xml:space="preserve">repliziert wird. In der </w:t>
      </w:r>
      <w:r w:rsidR="009063C1" w:rsidRPr="00387F49">
        <w:rPr>
          <w:rFonts w:ascii="Courier" w:hAnsi="Courier"/>
          <w:sz w:val="22"/>
          <w:szCs w:val="22"/>
          <w:highlight w:val="lightGray"/>
        </w:rPr>
        <w:t>Ort</w:t>
      </w:r>
      <w:r w:rsidR="009063C1" w:rsidRPr="00387F49">
        <w:rPr>
          <w:rFonts w:ascii="Helvetica" w:hAnsi="Helvetica"/>
          <w:sz w:val="22"/>
          <w:szCs w:val="22"/>
        </w:rPr>
        <w:t>-Liste sei der Startpunkt</w:t>
      </w:r>
      <w:r w:rsidR="005F71CB" w:rsidRPr="00387F49">
        <w:rPr>
          <w:rFonts w:ascii="Helvetica" w:hAnsi="Helvetica"/>
          <w:sz w:val="22"/>
          <w:szCs w:val="22"/>
        </w:rPr>
        <w:t xml:space="preserve"> (Null)</w:t>
      </w:r>
      <w:r w:rsidR="009063C1" w:rsidRPr="00387F49">
        <w:rPr>
          <w:rFonts w:ascii="Helvetica" w:hAnsi="Helvetica"/>
          <w:sz w:val="22"/>
          <w:szCs w:val="22"/>
        </w:rPr>
        <w:t xml:space="preserve"> bereits gespeichert</w:t>
      </w:r>
      <w:r w:rsidR="005F71CB" w:rsidRPr="00387F49">
        <w:rPr>
          <w:rFonts w:ascii="Helvetica" w:hAnsi="Helvetica"/>
          <w:sz w:val="22"/>
          <w:szCs w:val="22"/>
        </w:rPr>
        <w:t xml:space="preserve">. </w:t>
      </w:r>
    </w:p>
    <w:p w14:paraId="32803B56" w14:textId="77777777" w:rsidR="00AF092A" w:rsidRPr="00387F49" w:rsidRDefault="00AF092A" w:rsidP="00015A92">
      <w:pPr>
        <w:spacing w:line="276" w:lineRule="auto"/>
        <w:rPr>
          <w:rFonts w:ascii="Helvetica" w:hAnsi="Helvetica"/>
          <w:sz w:val="22"/>
          <w:szCs w:val="22"/>
        </w:rPr>
      </w:pPr>
    </w:p>
    <w:p w14:paraId="1A64CDF2" w14:textId="29251D0C" w:rsidR="00AF092A" w:rsidRPr="00387F49" w:rsidRDefault="002D1217" w:rsidP="002D1217">
      <w:pPr>
        <w:pStyle w:val="Code"/>
        <w:rPr>
          <w:sz w:val="22"/>
          <w:szCs w:val="22"/>
        </w:rPr>
      </w:pPr>
      <w:r w:rsidRPr="00387F49">
        <w:rPr>
          <w:sz w:val="22"/>
          <w:szCs w:val="22"/>
        </w:rPr>
        <w:br/>
      </w:r>
      <w:r w:rsidR="00AF092A" w:rsidRPr="00387F49">
        <w:rPr>
          <w:sz w:val="22"/>
          <w:szCs w:val="22"/>
        </w:rPr>
        <w:tab/>
        <w:t>i = 0</w:t>
      </w:r>
    </w:p>
    <w:p w14:paraId="283D74E3" w14:textId="24AFDA29" w:rsidR="00AF092A" w:rsidRPr="00387F49" w:rsidRDefault="00AF092A" w:rsidP="002D1217">
      <w:pPr>
        <w:pStyle w:val="Code"/>
        <w:rPr>
          <w:sz w:val="22"/>
          <w:szCs w:val="22"/>
        </w:rPr>
      </w:pPr>
      <w:r w:rsidRPr="00387F49">
        <w:rPr>
          <w:sz w:val="22"/>
          <w:szCs w:val="22"/>
        </w:rPr>
        <w:tab/>
        <w:t>Ort = [</w:t>
      </w:r>
      <w:r w:rsidR="009063C1" w:rsidRPr="00387F49">
        <w:rPr>
          <w:sz w:val="22"/>
          <w:szCs w:val="22"/>
        </w:rPr>
        <w:t>0</w:t>
      </w:r>
      <w:r w:rsidRPr="00387F49">
        <w:rPr>
          <w:sz w:val="22"/>
          <w:szCs w:val="22"/>
        </w:rPr>
        <w:t>]</w:t>
      </w:r>
    </w:p>
    <w:p w14:paraId="07F2CBCB" w14:textId="0DC7CD5A" w:rsidR="00AF092A" w:rsidRPr="00387F49" w:rsidRDefault="002D1217" w:rsidP="002D1217">
      <w:pPr>
        <w:pStyle w:val="Code"/>
        <w:rPr>
          <w:sz w:val="22"/>
          <w:szCs w:val="22"/>
        </w:rPr>
      </w:pPr>
      <w:r w:rsidRPr="00387F49">
        <w:rPr>
          <w:sz w:val="22"/>
          <w:szCs w:val="22"/>
        </w:rPr>
        <w:tab/>
        <w:t>while ...</w:t>
      </w:r>
      <w:r w:rsidR="00AF092A" w:rsidRPr="00387F49">
        <w:rPr>
          <w:sz w:val="22"/>
          <w:szCs w:val="22"/>
        </w:rPr>
        <w:t>:</w:t>
      </w:r>
      <w:r w:rsidR="00B67727" w:rsidRPr="00387F49">
        <w:rPr>
          <w:sz w:val="22"/>
          <w:szCs w:val="22"/>
        </w:rPr>
        <w:br/>
      </w:r>
      <w:r w:rsidR="00B67727" w:rsidRPr="00387F49">
        <w:rPr>
          <w:sz w:val="22"/>
          <w:szCs w:val="22"/>
        </w:rPr>
        <w:tab/>
      </w:r>
      <w:r w:rsidR="00B67727" w:rsidRPr="00387F49">
        <w:rPr>
          <w:sz w:val="22"/>
          <w:szCs w:val="22"/>
        </w:rPr>
        <w:tab/>
      </w:r>
      <w:r w:rsidR="00AF092A" w:rsidRPr="00387F49">
        <w:rPr>
          <w:sz w:val="22"/>
          <w:szCs w:val="22"/>
        </w:rPr>
        <w:t>...</w:t>
      </w:r>
      <w:r w:rsidR="00B67727" w:rsidRPr="00387F49">
        <w:rPr>
          <w:sz w:val="22"/>
          <w:szCs w:val="22"/>
        </w:rPr>
        <w:br/>
      </w:r>
      <w:r w:rsidR="00B67727" w:rsidRPr="00387F49">
        <w:rPr>
          <w:sz w:val="22"/>
          <w:szCs w:val="22"/>
        </w:rPr>
        <w:tab/>
      </w:r>
      <w:r w:rsidR="00B67727" w:rsidRPr="00387F49">
        <w:rPr>
          <w:sz w:val="22"/>
          <w:szCs w:val="22"/>
        </w:rPr>
        <w:tab/>
      </w:r>
      <w:r w:rsidR="00AF092A" w:rsidRPr="00387F49">
        <w:rPr>
          <w:sz w:val="22"/>
          <w:szCs w:val="22"/>
        </w:rPr>
        <w:t>if ....:</w:t>
      </w:r>
      <w:r w:rsidR="00B67727" w:rsidRPr="00387F49">
        <w:rPr>
          <w:sz w:val="22"/>
          <w:szCs w:val="22"/>
        </w:rPr>
        <w:br/>
      </w:r>
      <w:r w:rsidR="00B67727" w:rsidRPr="00387F49">
        <w:rPr>
          <w:sz w:val="22"/>
          <w:szCs w:val="22"/>
        </w:rPr>
        <w:tab/>
      </w:r>
      <w:r w:rsidR="00B67727" w:rsidRPr="00387F49">
        <w:rPr>
          <w:sz w:val="22"/>
          <w:szCs w:val="22"/>
        </w:rPr>
        <w:tab/>
      </w:r>
      <w:r w:rsidR="00B67727" w:rsidRPr="00387F49">
        <w:rPr>
          <w:sz w:val="22"/>
          <w:szCs w:val="22"/>
        </w:rPr>
        <w:tab/>
      </w:r>
      <w:r w:rsidR="00AF092A" w:rsidRPr="00387F49">
        <w:rPr>
          <w:sz w:val="22"/>
          <w:szCs w:val="22"/>
        </w:rPr>
        <w:t>....</w:t>
      </w:r>
      <w:r w:rsidR="00B67727" w:rsidRPr="00387F49">
        <w:rPr>
          <w:sz w:val="22"/>
          <w:szCs w:val="22"/>
        </w:rPr>
        <w:br/>
      </w:r>
      <w:r w:rsidR="00B67727" w:rsidRPr="00387F49">
        <w:rPr>
          <w:sz w:val="22"/>
          <w:szCs w:val="22"/>
        </w:rPr>
        <w:tab/>
      </w:r>
      <w:r w:rsidR="00B67727" w:rsidRPr="00387F49">
        <w:rPr>
          <w:sz w:val="22"/>
          <w:szCs w:val="22"/>
        </w:rPr>
        <w:tab/>
      </w:r>
      <w:r w:rsidR="00AF092A" w:rsidRPr="00387F49">
        <w:rPr>
          <w:sz w:val="22"/>
          <w:szCs w:val="22"/>
        </w:rPr>
        <w:t>else:</w:t>
      </w:r>
      <w:r w:rsidR="00B67727" w:rsidRPr="00387F49">
        <w:rPr>
          <w:sz w:val="22"/>
          <w:szCs w:val="22"/>
        </w:rPr>
        <w:br/>
      </w:r>
      <w:r w:rsidR="00B67727" w:rsidRPr="00387F49">
        <w:rPr>
          <w:sz w:val="22"/>
          <w:szCs w:val="22"/>
        </w:rPr>
        <w:tab/>
      </w:r>
      <w:r w:rsidR="00B67727" w:rsidRPr="00387F49">
        <w:rPr>
          <w:sz w:val="22"/>
          <w:szCs w:val="22"/>
        </w:rPr>
        <w:tab/>
      </w:r>
      <w:r w:rsidR="00B67727" w:rsidRPr="00387F49">
        <w:rPr>
          <w:sz w:val="22"/>
          <w:szCs w:val="22"/>
        </w:rPr>
        <w:tab/>
      </w:r>
      <w:r w:rsidR="00AF092A" w:rsidRPr="00387F49">
        <w:rPr>
          <w:sz w:val="22"/>
          <w:szCs w:val="22"/>
        </w:rPr>
        <w:t>....</w:t>
      </w:r>
      <w:r w:rsidRPr="00387F49">
        <w:rPr>
          <w:sz w:val="22"/>
          <w:szCs w:val="22"/>
        </w:rPr>
        <w:br/>
      </w:r>
    </w:p>
    <w:p w14:paraId="54107469" w14:textId="77777777" w:rsidR="00AF092A" w:rsidRPr="00387F49" w:rsidRDefault="00AF092A" w:rsidP="00AF092A">
      <w:pPr>
        <w:spacing w:line="276" w:lineRule="auto"/>
        <w:rPr>
          <w:rFonts w:ascii="Helvetica" w:hAnsi="Helvetica"/>
          <w:sz w:val="22"/>
          <w:szCs w:val="22"/>
        </w:rPr>
      </w:pPr>
    </w:p>
    <w:p w14:paraId="7C711CA5" w14:textId="3125F97E" w:rsidR="00AF092A" w:rsidRPr="00387F49" w:rsidRDefault="00F96ADA" w:rsidP="00015A92">
      <w:pPr>
        <w:spacing w:line="276" w:lineRule="auto"/>
        <w:rPr>
          <w:rFonts w:ascii="Helvetica" w:hAnsi="Helvetica"/>
          <w:sz w:val="22"/>
          <w:szCs w:val="22"/>
        </w:rPr>
      </w:pPr>
      <w:r w:rsidRPr="00387F49">
        <w:rPr>
          <w:rFonts w:ascii="Helvetica" w:hAnsi="Helvetica"/>
          <w:sz w:val="22"/>
          <w:szCs w:val="22"/>
        </w:rPr>
        <w:t xml:space="preserve">Die Ausgabe sollte wie folgt aussehen, wenn Du </w:t>
      </w:r>
      <w:r w:rsidRPr="00387F49">
        <w:rPr>
          <w:rFonts w:ascii="Courier" w:hAnsi="Courier"/>
          <w:sz w:val="22"/>
          <w:szCs w:val="22"/>
          <w:highlight w:val="lightGray"/>
        </w:rPr>
        <w:t>Ort</w:t>
      </w:r>
      <w:r w:rsidRPr="00387F49">
        <w:rPr>
          <w:rFonts w:ascii="Helvetica" w:hAnsi="Helvetica"/>
          <w:sz w:val="22"/>
          <w:szCs w:val="22"/>
        </w:rPr>
        <w:t xml:space="preserve"> eingibst und </w:t>
      </w:r>
      <w:r w:rsidRPr="00387F49">
        <w:rPr>
          <w:rFonts w:ascii="Helvetica" w:hAnsi="Helvetica"/>
          <w:i/>
          <w:sz w:val="22"/>
          <w:szCs w:val="22"/>
        </w:rPr>
        <w:t>Enter</w:t>
      </w:r>
      <w:r w:rsidRPr="00387F49">
        <w:rPr>
          <w:rFonts w:ascii="Helvetica" w:hAnsi="Helvetica"/>
          <w:sz w:val="22"/>
          <w:szCs w:val="22"/>
        </w:rPr>
        <w:t xml:space="preserve"> drückst:</w:t>
      </w:r>
    </w:p>
    <w:p w14:paraId="55762994" w14:textId="77777777" w:rsidR="00F96ADA" w:rsidRPr="00387F49" w:rsidRDefault="00F96ADA" w:rsidP="00015A92">
      <w:pPr>
        <w:spacing w:line="276" w:lineRule="auto"/>
        <w:rPr>
          <w:rFonts w:ascii="Helvetica" w:hAnsi="Helvetica"/>
          <w:sz w:val="22"/>
          <w:szCs w:val="22"/>
        </w:rPr>
      </w:pPr>
    </w:p>
    <w:p w14:paraId="135F03CA" w14:textId="36CFE4E7" w:rsidR="00F96ADA" w:rsidRPr="00387F49" w:rsidRDefault="00AC1634" w:rsidP="00AC1634">
      <w:pPr>
        <w:pStyle w:val="Code"/>
        <w:rPr>
          <w:b/>
          <w:bCs/>
          <w:color w:val="BB4411"/>
          <w:sz w:val="22"/>
          <w:szCs w:val="22"/>
        </w:rPr>
      </w:pPr>
      <w:r w:rsidRPr="00387F49">
        <w:rPr>
          <w:sz w:val="22"/>
          <w:szCs w:val="22"/>
        </w:rPr>
        <w:br/>
      </w:r>
      <w:r w:rsidRPr="00387F49">
        <w:rPr>
          <w:sz w:val="22"/>
          <w:szCs w:val="22"/>
        </w:rPr>
        <w:tab/>
      </w:r>
      <w:r w:rsidR="00F96ADA" w:rsidRPr="00387F49">
        <w:rPr>
          <w:b/>
          <w:bCs/>
          <w:color w:val="BB4411"/>
          <w:sz w:val="22"/>
          <w:szCs w:val="22"/>
        </w:rPr>
        <w:t>Ort</w:t>
      </w:r>
      <w:r w:rsidR="00F96ADA" w:rsidRPr="00387F49">
        <w:rPr>
          <w:sz w:val="22"/>
          <w:szCs w:val="22"/>
        </w:rPr>
        <w:t xml:space="preserve"> </w:t>
      </w:r>
      <w:r w:rsidR="00F96ADA" w:rsidRPr="00387F49">
        <w:rPr>
          <w:bCs/>
          <w:color w:val="000000" w:themeColor="text1"/>
          <w:sz w:val="22"/>
          <w:szCs w:val="22"/>
        </w:rPr>
        <w:t>=&gt; [0, 1, -1, 0, -2, -1, -3, -2, -4, -3, -5, -4, -6, -5, -7, -6, -8]</w:t>
      </w:r>
      <w:r w:rsidRPr="00387F49">
        <w:rPr>
          <w:b/>
          <w:bCs/>
          <w:color w:val="BB4411"/>
          <w:sz w:val="22"/>
          <w:szCs w:val="22"/>
        </w:rPr>
        <w:br/>
      </w:r>
    </w:p>
    <w:p w14:paraId="18E131BD" w14:textId="77777777" w:rsidR="00F96ADA" w:rsidRPr="00387F49" w:rsidRDefault="00F96ADA" w:rsidP="00015A92">
      <w:pPr>
        <w:spacing w:line="276" w:lineRule="auto"/>
        <w:rPr>
          <w:rFonts w:ascii="Helvetica" w:hAnsi="Helvetica"/>
          <w:sz w:val="22"/>
          <w:szCs w:val="22"/>
        </w:rPr>
      </w:pPr>
    </w:p>
    <w:p w14:paraId="3F210F69" w14:textId="397CB77A" w:rsidR="00F96ADA" w:rsidRPr="00387F49" w:rsidRDefault="009D3DC5" w:rsidP="00015A92">
      <w:pPr>
        <w:spacing w:line="276" w:lineRule="auto"/>
        <w:rPr>
          <w:rFonts w:ascii="Helvetica" w:hAnsi="Helvetica"/>
          <w:sz w:val="22"/>
          <w:szCs w:val="22"/>
        </w:rPr>
      </w:pPr>
      <w:r w:rsidRPr="00387F49">
        <w:rPr>
          <w:rFonts w:ascii="Helvetica" w:hAnsi="Helvetica"/>
          <w:sz w:val="22"/>
          <w:szCs w:val="22"/>
        </w:rPr>
        <w:t>Das sieht zwar schon zufällig aus, ist aber ein ziemlich einfach zu durchschauendes Muster.</w:t>
      </w:r>
    </w:p>
    <w:p w14:paraId="4DCE350E" w14:textId="77777777" w:rsidR="005F71CB" w:rsidRPr="00387F49" w:rsidRDefault="005F71CB" w:rsidP="00015A92">
      <w:pPr>
        <w:spacing w:line="276" w:lineRule="auto"/>
        <w:rPr>
          <w:rFonts w:ascii="Helvetica" w:hAnsi="Helvetica"/>
          <w:sz w:val="22"/>
          <w:szCs w:val="22"/>
        </w:rPr>
      </w:pPr>
    </w:p>
    <w:p w14:paraId="379D6815" w14:textId="4A85101A" w:rsidR="009E5C4B" w:rsidRPr="00387F49" w:rsidRDefault="005F71CB" w:rsidP="009E5C4B">
      <w:pPr>
        <w:spacing w:line="276" w:lineRule="auto"/>
        <w:rPr>
          <w:rFonts w:ascii="Helvetica" w:hAnsi="Helvetica"/>
          <w:sz w:val="22"/>
          <w:szCs w:val="22"/>
        </w:rPr>
      </w:pPr>
      <w:r w:rsidRPr="00387F49">
        <w:rPr>
          <w:rFonts w:ascii="Helvetica" w:hAnsi="Helvetica"/>
          <w:b/>
          <w:sz w:val="22"/>
          <w:szCs w:val="22"/>
        </w:rPr>
        <w:t>A22</w:t>
      </w:r>
      <w:r w:rsidRPr="00387F49">
        <w:rPr>
          <w:rFonts w:ascii="Helvetica" w:hAnsi="Helvetica"/>
          <w:sz w:val="22"/>
          <w:szCs w:val="22"/>
        </w:rPr>
        <w:t xml:space="preserve">. Skizziere diesen Weg wie in </w:t>
      </w:r>
      <w:r w:rsidRPr="00387F49">
        <w:rPr>
          <w:rFonts w:ascii="Helvetica" w:hAnsi="Helvetica"/>
          <w:b/>
          <w:sz w:val="22"/>
          <w:szCs w:val="22"/>
        </w:rPr>
        <w:t>A5</w:t>
      </w:r>
      <w:r w:rsidRPr="00387F49">
        <w:rPr>
          <w:rFonts w:ascii="Helvetica" w:hAnsi="Helvetica"/>
          <w:sz w:val="22"/>
          <w:szCs w:val="22"/>
        </w:rPr>
        <w:t>. Ist er so zufällig?</w:t>
      </w:r>
      <w:r w:rsidR="009E5C4B" w:rsidRPr="00387F49">
        <w:rPr>
          <w:rFonts w:ascii="Helvetica" w:hAnsi="Helvetica"/>
          <w:sz w:val="22"/>
          <w:szCs w:val="22"/>
        </w:rPr>
        <w:t xml:space="preserve"> </w:t>
      </w:r>
    </w:p>
    <w:p w14:paraId="6DC78BD6" w14:textId="77777777" w:rsidR="009E5C4B" w:rsidRPr="00387F49" w:rsidRDefault="009E5C4B" w:rsidP="009E5C4B">
      <w:pPr>
        <w:spacing w:line="276" w:lineRule="auto"/>
        <w:rPr>
          <w:rFonts w:ascii="Helvetica" w:hAnsi="Helvetica"/>
          <w:sz w:val="22"/>
          <w:szCs w:val="22"/>
        </w:rPr>
      </w:pPr>
    </w:p>
    <w:p w14:paraId="2CAEB9C2" w14:textId="77777777" w:rsidR="009E5C4B" w:rsidRPr="00387F49" w:rsidRDefault="009E5C4B" w:rsidP="009E5C4B">
      <w:pPr>
        <w:pBdr>
          <w:top w:val="single" w:sz="24" w:space="1" w:color="76923C" w:themeColor="accent3" w:themeShade="BF"/>
          <w:bottom w:val="single" w:sz="24" w:space="1" w:color="76923C" w:themeColor="accent3" w:themeShade="BF"/>
        </w:pBdr>
        <w:spacing w:line="276" w:lineRule="auto"/>
        <w:rPr>
          <w:rFonts w:ascii="Helvetica" w:hAnsi="Helvetica"/>
          <w:b/>
          <w:sz w:val="22"/>
          <w:szCs w:val="22"/>
        </w:rPr>
      </w:pPr>
      <w:r w:rsidRPr="00387F49">
        <w:rPr>
          <w:rFonts w:ascii="Helvetica" w:hAnsi="Helvetica"/>
          <w:b/>
          <w:sz w:val="22"/>
          <w:szCs w:val="22"/>
        </w:rPr>
        <w:t>Gelernt</w:t>
      </w:r>
    </w:p>
    <w:p w14:paraId="46190FEF" w14:textId="536213A4" w:rsidR="009E5C4B" w:rsidRPr="00387F49" w:rsidRDefault="009E5C4B" w:rsidP="009E5C4B">
      <w:pPr>
        <w:pBdr>
          <w:top w:val="single" w:sz="24" w:space="1" w:color="76923C" w:themeColor="accent3" w:themeShade="BF"/>
          <w:bottom w:val="single" w:sz="24" w:space="1" w:color="76923C" w:themeColor="accent3" w:themeShade="BF"/>
        </w:pBdr>
        <w:spacing w:line="276" w:lineRule="auto"/>
        <w:rPr>
          <w:rFonts w:ascii="Helvetica" w:hAnsi="Helvetica"/>
          <w:sz w:val="22"/>
          <w:szCs w:val="22"/>
        </w:rPr>
      </w:pPr>
      <w:r w:rsidRPr="00387F49">
        <w:rPr>
          <w:rFonts w:ascii="Helvetica" w:hAnsi="Helvetica"/>
          <w:sz w:val="22"/>
          <w:szCs w:val="22"/>
        </w:rPr>
        <w:t xml:space="preserve">Du kannst nun Programme mittels Steuerungsstrukturen wie </w:t>
      </w:r>
      <w:r w:rsidRPr="00387F49">
        <w:rPr>
          <w:rFonts w:ascii="Courier" w:hAnsi="Courier"/>
          <w:sz w:val="22"/>
          <w:szCs w:val="22"/>
          <w:highlight w:val="lightGray"/>
        </w:rPr>
        <w:t>if... else...</w:t>
      </w:r>
      <w:r w:rsidRPr="00387F49">
        <w:rPr>
          <w:rFonts w:ascii="Helvetica" w:hAnsi="Helvetica"/>
          <w:sz w:val="22"/>
          <w:szCs w:val="22"/>
        </w:rPr>
        <w:t xml:space="preserve"> gezielter einsetzen, kannst zwischen geraden und ungeraden Zahlen unterscheiden und hast dieses Wissen in eine </w:t>
      </w:r>
      <w:r w:rsidRPr="00387F49">
        <w:rPr>
          <w:rFonts w:ascii="Courier" w:hAnsi="Courier"/>
          <w:sz w:val="22"/>
          <w:szCs w:val="22"/>
          <w:highlight w:val="lightGray"/>
        </w:rPr>
        <w:t>while()</w:t>
      </w:r>
      <w:r w:rsidRPr="00387F49">
        <w:rPr>
          <w:rFonts w:ascii="Helvetica" w:hAnsi="Helvetica"/>
          <w:sz w:val="22"/>
          <w:szCs w:val="22"/>
        </w:rPr>
        <w:t>-Schlaufe eingebaut. Damit hab</w:t>
      </w:r>
      <w:r w:rsidR="00387F49" w:rsidRPr="00387F49">
        <w:rPr>
          <w:rFonts w:ascii="Helvetica" w:hAnsi="Helvetica"/>
          <w:sz w:val="22"/>
          <w:szCs w:val="22"/>
        </w:rPr>
        <w:t>en wir einen G</w:t>
      </w:r>
      <w:r w:rsidRPr="00387F49">
        <w:rPr>
          <w:rFonts w:ascii="Helvetica" w:hAnsi="Helvetica"/>
          <w:sz w:val="22"/>
          <w:szCs w:val="22"/>
        </w:rPr>
        <w:t>rossteil der notwendigen Strukturen bereits geschaffen.</w:t>
      </w:r>
    </w:p>
    <w:p w14:paraId="7AD62AEE" w14:textId="602564D1" w:rsidR="005F71CB" w:rsidRPr="00387F49" w:rsidRDefault="005F71CB" w:rsidP="00015A92">
      <w:pPr>
        <w:spacing w:line="276" w:lineRule="auto"/>
        <w:rPr>
          <w:rFonts w:ascii="Helvetica" w:hAnsi="Helvetica"/>
          <w:sz w:val="22"/>
          <w:szCs w:val="22"/>
        </w:rPr>
      </w:pPr>
    </w:p>
    <w:p w14:paraId="355F41A3" w14:textId="77777777" w:rsidR="000478D7" w:rsidRPr="00387F49" w:rsidRDefault="000478D7" w:rsidP="00015A92">
      <w:pPr>
        <w:spacing w:line="276" w:lineRule="auto"/>
        <w:rPr>
          <w:rFonts w:ascii="Helvetica" w:hAnsi="Helvetica"/>
          <w:sz w:val="22"/>
          <w:szCs w:val="22"/>
        </w:rPr>
      </w:pPr>
    </w:p>
    <w:p w14:paraId="50FDA2F1" w14:textId="77777777" w:rsidR="007A7714" w:rsidRDefault="007A7714">
      <w:pPr>
        <w:rPr>
          <w:rFonts w:ascii="Helvetica" w:hAnsi="Helvetica"/>
          <w:b/>
        </w:rPr>
      </w:pPr>
      <w:r>
        <w:rPr>
          <w:rFonts w:ascii="Helvetica" w:hAnsi="Helvetica"/>
          <w:b/>
        </w:rPr>
        <w:br w:type="page"/>
      </w:r>
    </w:p>
    <w:p w14:paraId="3CA24D50" w14:textId="5220D7A4" w:rsidR="009D3DC5" w:rsidRPr="00387F49" w:rsidRDefault="009D3DC5" w:rsidP="00015A92">
      <w:pPr>
        <w:spacing w:line="276" w:lineRule="auto"/>
        <w:rPr>
          <w:rFonts w:ascii="Helvetica" w:hAnsi="Helvetica"/>
          <w:b/>
          <w:sz w:val="22"/>
          <w:szCs w:val="22"/>
        </w:rPr>
      </w:pPr>
      <w:r w:rsidRPr="00387F49">
        <w:rPr>
          <w:rFonts w:ascii="Helvetica" w:hAnsi="Helvetica"/>
          <w:b/>
          <w:sz w:val="22"/>
          <w:szCs w:val="22"/>
        </w:rPr>
        <w:t>3.4 Der Zufall</w:t>
      </w:r>
      <w:r w:rsidR="002E76AB" w:rsidRPr="00387F49">
        <w:rPr>
          <w:rFonts w:ascii="Helvetica" w:hAnsi="Helvetica"/>
          <w:b/>
          <w:sz w:val="22"/>
          <w:szCs w:val="22"/>
        </w:rPr>
        <w:t xml:space="preserve"> kommt ins Spiel</w:t>
      </w:r>
    </w:p>
    <w:p w14:paraId="00978CC1" w14:textId="77777777" w:rsidR="009D3DC5" w:rsidRPr="00387F49" w:rsidRDefault="009D3DC5" w:rsidP="00015A92">
      <w:pPr>
        <w:spacing w:line="276" w:lineRule="auto"/>
        <w:rPr>
          <w:rFonts w:ascii="Helvetica" w:hAnsi="Helvetica"/>
          <w:sz w:val="22"/>
          <w:szCs w:val="22"/>
        </w:rPr>
      </w:pPr>
    </w:p>
    <w:p w14:paraId="7440A102" w14:textId="004141BD" w:rsidR="009D3DC5" w:rsidRPr="00387F49" w:rsidRDefault="007A7714" w:rsidP="00015A92">
      <w:pPr>
        <w:spacing w:line="276" w:lineRule="auto"/>
        <w:rPr>
          <w:rFonts w:ascii="Helvetica" w:hAnsi="Helvetica"/>
          <w:sz w:val="22"/>
          <w:szCs w:val="22"/>
        </w:rPr>
      </w:pPr>
      <w:r w:rsidRPr="00387F49">
        <w:rPr>
          <w:rFonts w:ascii="Helvetica" w:hAnsi="Helvetica"/>
          <w:sz w:val="22"/>
          <w:szCs w:val="22"/>
        </w:rPr>
        <w:t>'Richtigen</w:t>
      </w:r>
      <w:r w:rsidR="009D3DC5" w:rsidRPr="00387F49">
        <w:rPr>
          <w:rFonts w:ascii="Helvetica" w:hAnsi="Helvetica"/>
          <w:sz w:val="22"/>
          <w:szCs w:val="22"/>
        </w:rPr>
        <w:t xml:space="preserve">' Zufall </w:t>
      </w:r>
      <w:r w:rsidR="0016749F" w:rsidRPr="00387F49">
        <w:rPr>
          <w:rFonts w:ascii="Helvetica" w:hAnsi="Helvetica"/>
          <w:sz w:val="22"/>
          <w:szCs w:val="22"/>
        </w:rPr>
        <w:t xml:space="preserve">gibt es in der </w:t>
      </w:r>
      <w:r w:rsidR="00DE09AB" w:rsidRPr="00387F49">
        <w:rPr>
          <w:rFonts w:ascii="Helvetica" w:hAnsi="Helvetica"/>
          <w:sz w:val="22"/>
          <w:szCs w:val="22"/>
        </w:rPr>
        <w:t xml:space="preserve">Welt der </w:t>
      </w:r>
      <w:r w:rsidR="00B91FEE" w:rsidRPr="00387F49">
        <w:rPr>
          <w:rFonts w:ascii="Helvetica" w:hAnsi="Helvetica"/>
          <w:sz w:val="22"/>
          <w:szCs w:val="22"/>
        </w:rPr>
        <w:t>Informatik nicht</w:t>
      </w:r>
      <w:r w:rsidR="00B91FEE" w:rsidRPr="00387F49">
        <w:rPr>
          <w:rStyle w:val="FootnoteReference"/>
          <w:rFonts w:ascii="Helvetica" w:hAnsi="Helvetica"/>
          <w:sz w:val="22"/>
          <w:szCs w:val="22"/>
        </w:rPr>
        <w:footnoteReference w:id="4"/>
      </w:r>
      <w:r w:rsidR="00B91FEE" w:rsidRPr="00387F49">
        <w:rPr>
          <w:rFonts w:ascii="Helvetica" w:hAnsi="Helvetica"/>
          <w:sz w:val="22"/>
          <w:szCs w:val="22"/>
        </w:rPr>
        <w:t xml:space="preserve">. </w:t>
      </w:r>
      <w:r w:rsidR="0016749F" w:rsidRPr="00387F49">
        <w:rPr>
          <w:rFonts w:ascii="Helvetica" w:hAnsi="Helvetica"/>
          <w:sz w:val="22"/>
          <w:szCs w:val="22"/>
        </w:rPr>
        <w:t>Da wir das weder können noch wollen</w:t>
      </w:r>
      <w:r w:rsidRPr="00387F49">
        <w:rPr>
          <w:rFonts w:ascii="Helvetica" w:hAnsi="Helvetica"/>
          <w:sz w:val="22"/>
          <w:szCs w:val="22"/>
        </w:rPr>
        <w:t>,</w:t>
      </w:r>
      <w:r w:rsidR="0016749F" w:rsidRPr="00387F49">
        <w:rPr>
          <w:rFonts w:ascii="Helvetica" w:hAnsi="Helvetica"/>
          <w:sz w:val="22"/>
          <w:szCs w:val="22"/>
        </w:rPr>
        <w:t xml:space="preserve"> begnügen wir uns mit sogenannten </w:t>
      </w:r>
      <w:r w:rsidR="0016749F" w:rsidRPr="00387F49">
        <w:rPr>
          <w:rFonts w:ascii="Helvetica" w:hAnsi="Helvetica"/>
          <w:i/>
          <w:sz w:val="22"/>
          <w:szCs w:val="22"/>
        </w:rPr>
        <w:t>Pseudo</w:t>
      </w:r>
      <w:r w:rsidR="0016749F" w:rsidRPr="00387F49">
        <w:rPr>
          <w:rFonts w:ascii="Helvetica" w:hAnsi="Helvetica"/>
          <w:sz w:val="22"/>
          <w:szCs w:val="22"/>
        </w:rPr>
        <w:t>-Random-Number-Generators</w:t>
      </w:r>
      <w:r w:rsidR="00B91FEE" w:rsidRPr="00387F49">
        <w:rPr>
          <w:rFonts w:ascii="Helvetica" w:hAnsi="Helvetica"/>
          <w:sz w:val="22"/>
          <w:szCs w:val="22"/>
        </w:rPr>
        <w:t xml:space="preserve"> (P-RNGs)</w:t>
      </w:r>
      <w:r w:rsidR="0016749F" w:rsidRPr="00387F49">
        <w:rPr>
          <w:rFonts w:ascii="Helvetica" w:hAnsi="Helvetica"/>
          <w:sz w:val="22"/>
          <w:szCs w:val="22"/>
        </w:rPr>
        <w:t>. Die sind zwar nicht richtig zufällig</w:t>
      </w:r>
      <w:r w:rsidRPr="00387F49">
        <w:rPr>
          <w:rFonts w:ascii="Helvetica" w:hAnsi="Helvetica"/>
          <w:sz w:val="22"/>
          <w:szCs w:val="22"/>
        </w:rPr>
        <w:t>,</w:t>
      </w:r>
      <w:r w:rsidR="0016749F" w:rsidRPr="00387F49">
        <w:rPr>
          <w:rFonts w:ascii="Helvetica" w:hAnsi="Helvetica"/>
          <w:sz w:val="22"/>
          <w:szCs w:val="22"/>
        </w:rPr>
        <w:t xml:space="preserve"> abe</w:t>
      </w:r>
      <w:r w:rsidRPr="00387F49">
        <w:rPr>
          <w:rFonts w:ascii="Helvetica" w:hAnsi="Helvetica"/>
          <w:sz w:val="22"/>
          <w:szCs w:val="22"/>
        </w:rPr>
        <w:t>r für unser Vorhaben reicht das aus.</w:t>
      </w:r>
      <w:r w:rsidRPr="00387F49">
        <w:rPr>
          <w:rStyle w:val="FootnoteReference"/>
          <w:rFonts w:ascii="Helvetica" w:hAnsi="Helvetica"/>
          <w:sz w:val="22"/>
          <w:szCs w:val="22"/>
        </w:rPr>
        <w:footnoteReference w:id="5"/>
      </w:r>
    </w:p>
    <w:p w14:paraId="6D031DD6" w14:textId="77777777" w:rsidR="00E44100" w:rsidRPr="00387F49" w:rsidRDefault="00E44100" w:rsidP="00015A92">
      <w:pPr>
        <w:spacing w:line="276" w:lineRule="auto"/>
        <w:rPr>
          <w:rFonts w:ascii="Helvetica" w:hAnsi="Helvetica"/>
          <w:sz w:val="22"/>
          <w:szCs w:val="22"/>
        </w:rPr>
      </w:pPr>
    </w:p>
    <w:p w14:paraId="05EAF4E4" w14:textId="40D0A382" w:rsidR="0016749F" w:rsidRPr="00387F49" w:rsidRDefault="0016749F" w:rsidP="00015A92">
      <w:pPr>
        <w:spacing w:line="276" w:lineRule="auto"/>
        <w:rPr>
          <w:rFonts w:ascii="Helvetica" w:hAnsi="Helvetica"/>
          <w:sz w:val="22"/>
          <w:szCs w:val="22"/>
        </w:rPr>
      </w:pPr>
      <w:r w:rsidRPr="00387F49">
        <w:rPr>
          <w:rFonts w:ascii="Helvetica" w:hAnsi="Helvetica"/>
          <w:sz w:val="22"/>
          <w:szCs w:val="22"/>
        </w:rPr>
        <w:t>Zuerst müssen wir der Programmierumgebung mitteilen, dass wir gerne Zufallszahlen generieren würden.</w:t>
      </w:r>
      <w:r w:rsidR="00B91FEE" w:rsidRPr="00387F49">
        <w:rPr>
          <w:rFonts w:ascii="Helvetica" w:hAnsi="Helvetica"/>
          <w:sz w:val="22"/>
          <w:szCs w:val="22"/>
        </w:rPr>
        <w:t xml:space="preserve"> Die Programmierumgebung ist nur mit den wichtigsten Programmierelementen ausgestattet (Schlaufen, Zuweisungen, einfache mathematische Operatoren) und muss explizit erweitert werden.</w:t>
      </w:r>
      <w:r w:rsidRPr="00387F49">
        <w:rPr>
          <w:rFonts w:ascii="Helvetica" w:hAnsi="Helvetica"/>
          <w:sz w:val="22"/>
          <w:szCs w:val="22"/>
        </w:rPr>
        <w:t xml:space="preserve"> Das machen wir, indem wir </w:t>
      </w:r>
      <w:r w:rsidR="00B91FEE" w:rsidRPr="00387F49">
        <w:rPr>
          <w:rFonts w:ascii="Helvetica" w:hAnsi="Helvetica"/>
          <w:sz w:val="22"/>
          <w:szCs w:val="22"/>
        </w:rPr>
        <w:t>eine</w:t>
      </w:r>
      <w:r w:rsidRPr="00387F49">
        <w:rPr>
          <w:rFonts w:ascii="Helvetica" w:hAnsi="Helvetica"/>
          <w:sz w:val="22"/>
          <w:szCs w:val="22"/>
        </w:rPr>
        <w:t xml:space="preserve"> sogenannte </w:t>
      </w:r>
      <w:r w:rsidRPr="00387F49">
        <w:rPr>
          <w:rFonts w:ascii="Helvetica" w:hAnsi="Helvetica"/>
          <w:i/>
          <w:sz w:val="22"/>
          <w:szCs w:val="22"/>
        </w:rPr>
        <w:t>Bibliothek</w:t>
      </w:r>
      <w:r w:rsidRPr="00387F49">
        <w:rPr>
          <w:rFonts w:ascii="Helvetica" w:hAnsi="Helvetica"/>
          <w:sz w:val="22"/>
          <w:szCs w:val="22"/>
        </w:rPr>
        <w:t xml:space="preserve"> importieren. Das geschieht immer zuoeberst im Programm (je nach Sprache auch auf andere Art und Weise).</w:t>
      </w:r>
    </w:p>
    <w:p w14:paraId="4945D291" w14:textId="77777777" w:rsidR="0016749F" w:rsidRPr="00387F49" w:rsidRDefault="0016749F" w:rsidP="00015A92">
      <w:pPr>
        <w:spacing w:line="276" w:lineRule="auto"/>
        <w:rPr>
          <w:rFonts w:ascii="Helvetica" w:hAnsi="Helvetica"/>
          <w:sz w:val="22"/>
          <w:szCs w:val="22"/>
        </w:rPr>
      </w:pPr>
    </w:p>
    <w:p w14:paraId="58CC7369" w14:textId="5AA56479" w:rsidR="0016749F" w:rsidRPr="00387F49" w:rsidRDefault="007A7714" w:rsidP="007A7714">
      <w:pPr>
        <w:pStyle w:val="Code"/>
        <w:rPr>
          <w:sz w:val="22"/>
          <w:szCs w:val="22"/>
        </w:rPr>
      </w:pPr>
      <w:r w:rsidRPr="00387F49">
        <w:rPr>
          <w:sz w:val="22"/>
          <w:szCs w:val="22"/>
        </w:rPr>
        <w:br/>
      </w:r>
      <w:r w:rsidRPr="00387F49">
        <w:rPr>
          <w:sz w:val="22"/>
          <w:szCs w:val="22"/>
        </w:rPr>
        <w:tab/>
      </w:r>
      <w:r w:rsidR="0016749F" w:rsidRPr="00387F49">
        <w:rPr>
          <w:sz w:val="22"/>
          <w:szCs w:val="22"/>
        </w:rPr>
        <w:t>import random</w:t>
      </w:r>
      <w:r w:rsidRPr="00387F49">
        <w:rPr>
          <w:sz w:val="22"/>
          <w:szCs w:val="22"/>
        </w:rPr>
        <w:br/>
      </w:r>
    </w:p>
    <w:p w14:paraId="34772664" w14:textId="77777777" w:rsidR="0016749F" w:rsidRPr="00387F49" w:rsidRDefault="0016749F" w:rsidP="0016749F">
      <w:pPr>
        <w:spacing w:line="276" w:lineRule="auto"/>
        <w:rPr>
          <w:rFonts w:ascii="Helvetica" w:hAnsi="Helvetica"/>
          <w:sz w:val="22"/>
          <w:szCs w:val="22"/>
        </w:rPr>
      </w:pPr>
    </w:p>
    <w:p w14:paraId="1F1D7930" w14:textId="63A7B12D" w:rsidR="00B91FEE" w:rsidRPr="00387F49" w:rsidRDefault="00B91FEE" w:rsidP="0016749F">
      <w:pPr>
        <w:spacing w:line="276" w:lineRule="auto"/>
        <w:rPr>
          <w:rFonts w:ascii="Helvetica" w:hAnsi="Helvetica"/>
          <w:sz w:val="22"/>
          <w:szCs w:val="22"/>
        </w:rPr>
      </w:pPr>
      <w:r w:rsidRPr="00387F49">
        <w:rPr>
          <w:rFonts w:ascii="Helvetica" w:hAnsi="Helvetica"/>
          <w:sz w:val="22"/>
          <w:szCs w:val="22"/>
        </w:rPr>
        <w:t>Damit erweitern wird die elementaren Fähigkeiten von Python um den Umgang mit Zufallszahlen.</w:t>
      </w:r>
    </w:p>
    <w:p w14:paraId="5FEB5EFB" w14:textId="77777777" w:rsidR="00B91FEE" w:rsidRPr="00387F49" w:rsidRDefault="00B91FEE" w:rsidP="0016749F">
      <w:pPr>
        <w:spacing w:line="276" w:lineRule="auto"/>
        <w:rPr>
          <w:rFonts w:ascii="Helvetica" w:hAnsi="Helvetica"/>
          <w:sz w:val="22"/>
          <w:szCs w:val="22"/>
        </w:rPr>
      </w:pPr>
    </w:p>
    <w:p w14:paraId="4593BD0D" w14:textId="77777777" w:rsidR="0016749F" w:rsidRPr="00387F49" w:rsidRDefault="0016749F" w:rsidP="0016749F">
      <w:pPr>
        <w:spacing w:line="276" w:lineRule="auto"/>
        <w:rPr>
          <w:rFonts w:ascii="Helvetica" w:hAnsi="Helvetica"/>
          <w:sz w:val="22"/>
          <w:szCs w:val="22"/>
        </w:rPr>
      </w:pPr>
      <w:r w:rsidRPr="00387F49">
        <w:rPr>
          <w:rFonts w:ascii="Helvetica" w:hAnsi="Helvetica"/>
          <w:sz w:val="22"/>
          <w:szCs w:val="22"/>
        </w:rPr>
        <w:t>Mit folgendem Code generierst Du 10 Zufallszahlen und gibst sie gleich noch aus:</w:t>
      </w:r>
    </w:p>
    <w:p w14:paraId="55AC8581" w14:textId="77777777" w:rsidR="0016749F" w:rsidRPr="00387F49" w:rsidRDefault="0016749F" w:rsidP="0016749F">
      <w:pPr>
        <w:spacing w:line="276" w:lineRule="auto"/>
        <w:rPr>
          <w:rFonts w:ascii="Helvetica" w:hAnsi="Helvetica"/>
          <w:sz w:val="22"/>
          <w:szCs w:val="22"/>
        </w:rPr>
      </w:pPr>
    </w:p>
    <w:p w14:paraId="329A5EDB" w14:textId="2572F17D" w:rsidR="0016749F" w:rsidRPr="00387F49" w:rsidRDefault="007A7714" w:rsidP="007A7714">
      <w:pPr>
        <w:pStyle w:val="Code"/>
        <w:rPr>
          <w:sz w:val="22"/>
          <w:szCs w:val="22"/>
        </w:rPr>
      </w:pPr>
      <w:r w:rsidRPr="00387F49">
        <w:rPr>
          <w:sz w:val="22"/>
          <w:szCs w:val="22"/>
        </w:rPr>
        <w:br/>
      </w:r>
      <w:r w:rsidRPr="00387F49">
        <w:rPr>
          <w:sz w:val="22"/>
          <w:szCs w:val="22"/>
        </w:rPr>
        <w:tab/>
      </w:r>
      <w:r w:rsidR="0016749F" w:rsidRPr="00387F49">
        <w:rPr>
          <w:sz w:val="22"/>
          <w:szCs w:val="22"/>
        </w:rPr>
        <w:t>import random</w:t>
      </w:r>
    </w:p>
    <w:p w14:paraId="4ABBEBBA" w14:textId="45A70148" w:rsidR="007A7714" w:rsidRPr="00387F49" w:rsidRDefault="007A7714" w:rsidP="007A7714">
      <w:pPr>
        <w:pStyle w:val="Code"/>
        <w:rPr>
          <w:sz w:val="22"/>
          <w:szCs w:val="22"/>
        </w:rPr>
      </w:pPr>
      <w:r w:rsidRPr="00387F49">
        <w:rPr>
          <w:sz w:val="22"/>
          <w:szCs w:val="22"/>
        </w:rPr>
        <w:tab/>
      </w:r>
      <w:r w:rsidR="0016749F" w:rsidRPr="00387F49">
        <w:rPr>
          <w:sz w:val="22"/>
          <w:szCs w:val="22"/>
        </w:rPr>
        <w:t>for i in range(0,10):</w:t>
      </w:r>
    </w:p>
    <w:p w14:paraId="5A08A91C" w14:textId="39CA6AE0" w:rsidR="0016749F" w:rsidRPr="00387F49" w:rsidRDefault="007A7714" w:rsidP="007A7714">
      <w:pPr>
        <w:pStyle w:val="Code"/>
        <w:rPr>
          <w:sz w:val="22"/>
          <w:szCs w:val="22"/>
        </w:rPr>
      </w:pPr>
      <w:r w:rsidRPr="00387F49">
        <w:rPr>
          <w:sz w:val="22"/>
          <w:szCs w:val="22"/>
        </w:rPr>
        <w:tab/>
      </w:r>
      <w:r w:rsidRPr="00387F49">
        <w:rPr>
          <w:sz w:val="22"/>
          <w:szCs w:val="22"/>
        </w:rPr>
        <w:tab/>
      </w:r>
      <w:r w:rsidR="0016749F" w:rsidRPr="00387F49">
        <w:rPr>
          <w:sz w:val="22"/>
          <w:szCs w:val="22"/>
        </w:rPr>
        <w:t xml:space="preserve">print(random.random()) </w:t>
      </w:r>
      <w:r w:rsidRPr="00387F49">
        <w:rPr>
          <w:sz w:val="22"/>
          <w:szCs w:val="22"/>
        </w:rPr>
        <w:br/>
      </w:r>
    </w:p>
    <w:p w14:paraId="1261C257" w14:textId="77777777" w:rsidR="0016749F" w:rsidRPr="00387F49" w:rsidRDefault="0016749F" w:rsidP="0016749F">
      <w:pPr>
        <w:spacing w:line="276" w:lineRule="auto"/>
        <w:rPr>
          <w:rFonts w:ascii="Helvetica" w:hAnsi="Helvetica"/>
          <w:sz w:val="22"/>
          <w:szCs w:val="22"/>
        </w:rPr>
      </w:pPr>
    </w:p>
    <w:p w14:paraId="4B693FB3" w14:textId="54C90DA2" w:rsidR="0016749F" w:rsidRPr="00387F49" w:rsidRDefault="0016749F" w:rsidP="0016749F">
      <w:pPr>
        <w:spacing w:line="276" w:lineRule="auto"/>
        <w:rPr>
          <w:rFonts w:ascii="Helvetica" w:hAnsi="Helvetica"/>
          <w:sz w:val="22"/>
          <w:szCs w:val="22"/>
        </w:rPr>
      </w:pPr>
      <w:r w:rsidRPr="00387F49">
        <w:rPr>
          <w:rFonts w:ascii="Helvetica" w:hAnsi="Helvetica"/>
          <w:sz w:val="22"/>
          <w:szCs w:val="22"/>
        </w:rPr>
        <w:t xml:space="preserve">Du </w:t>
      </w:r>
      <w:r w:rsidR="00C33D6C" w:rsidRPr="00387F49">
        <w:rPr>
          <w:rFonts w:ascii="Helvetica" w:hAnsi="Helvetica"/>
          <w:sz w:val="22"/>
          <w:szCs w:val="22"/>
        </w:rPr>
        <w:t xml:space="preserve">hast soeben die zweite Art von Schlaufe genutzt: die </w:t>
      </w:r>
      <w:r w:rsidR="00C33D6C" w:rsidRPr="00387F49">
        <w:rPr>
          <w:rFonts w:ascii="Helvetica" w:hAnsi="Helvetica"/>
          <w:i/>
          <w:sz w:val="22"/>
          <w:szCs w:val="22"/>
        </w:rPr>
        <w:t>for-Schlaufe</w:t>
      </w:r>
      <w:r w:rsidR="00C33D6C" w:rsidRPr="00387F49">
        <w:rPr>
          <w:rFonts w:ascii="Helvetica" w:hAnsi="Helvetica"/>
          <w:sz w:val="22"/>
          <w:szCs w:val="22"/>
        </w:rPr>
        <w:t>. Sie durchläuft alle Elemente in einer Liste (in die</w:t>
      </w:r>
      <w:r w:rsidR="0077133F" w:rsidRPr="00387F49">
        <w:rPr>
          <w:rFonts w:ascii="Helvetica" w:hAnsi="Helvetica"/>
          <w:sz w:val="22"/>
          <w:szCs w:val="22"/>
        </w:rPr>
        <w:t>sem Falle die Liste von 0 bis 10-1</w:t>
      </w:r>
      <w:r w:rsidR="007A7714" w:rsidRPr="00387F49">
        <w:rPr>
          <w:rFonts w:ascii="Helvetica" w:hAnsi="Helvetica"/>
          <w:sz w:val="22"/>
          <w:szCs w:val="22"/>
        </w:rPr>
        <w:t xml:space="preserve"> = 9</w:t>
      </w:r>
      <w:r w:rsidR="0077133F" w:rsidRPr="00387F49">
        <w:rPr>
          <w:rFonts w:ascii="Helvetica" w:hAnsi="Helvetica"/>
          <w:sz w:val="22"/>
          <w:szCs w:val="22"/>
        </w:rPr>
        <w:t xml:space="preserve">) und der </w:t>
      </w:r>
      <w:r w:rsidR="0077133F" w:rsidRPr="00387F49">
        <w:rPr>
          <w:rFonts w:ascii="Courier" w:hAnsi="Courier"/>
          <w:sz w:val="22"/>
          <w:szCs w:val="22"/>
          <w:highlight w:val="lightGray"/>
        </w:rPr>
        <w:t>print()</w:t>
      </w:r>
      <w:r w:rsidR="0077133F" w:rsidRPr="00387F49">
        <w:rPr>
          <w:rFonts w:ascii="Helvetica" w:hAnsi="Helvetica"/>
          <w:sz w:val="22"/>
          <w:szCs w:val="22"/>
        </w:rPr>
        <w:t xml:space="preserve">-Befehl gibt das Argument über das Terminal aus. </w:t>
      </w:r>
      <w:r w:rsidR="0077133F" w:rsidRPr="00387F49">
        <w:rPr>
          <w:rFonts w:ascii="Courier" w:hAnsi="Courier"/>
          <w:sz w:val="22"/>
          <w:szCs w:val="22"/>
          <w:highlight w:val="lightGray"/>
        </w:rPr>
        <w:t>random.random()</w:t>
      </w:r>
      <w:r w:rsidR="0077133F" w:rsidRPr="00387F49">
        <w:rPr>
          <w:rFonts w:ascii="Helvetica" w:hAnsi="Helvetica"/>
          <w:sz w:val="22"/>
          <w:szCs w:val="22"/>
        </w:rPr>
        <w:t xml:space="preserve"> generiert eine Zufallszahl </w:t>
      </w:r>
      <w:r w:rsidR="0077133F" w:rsidRPr="00387F49">
        <w:rPr>
          <w:rFonts w:ascii="Courier" w:hAnsi="Courier" w:cs="Courier New"/>
          <w:sz w:val="22"/>
          <w:szCs w:val="22"/>
          <w:highlight w:val="lightGray"/>
        </w:rPr>
        <w:t>[0,1)</w:t>
      </w:r>
      <w:r w:rsidR="0077133F" w:rsidRPr="00387F49">
        <w:rPr>
          <w:rFonts w:ascii="Courier" w:hAnsi="Courier"/>
          <w:sz w:val="22"/>
          <w:szCs w:val="22"/>
        </w:rPr>
        <w:t>.</w:t>
      </w:r>
    </w:p>
    <w:p w14:paraId="7931690A" w14:textId="77777777" w:rsidR="0077133F" w:rsidRPr="00387F49" w:rsidRDefault="0077133F" w:rsidP="0016749F">
      <w:pPr>
        <w:spacing w:line="276" w:lineRule="auto"/>
        <w:rPr>
          <w:rFonts w:ascii="Helvetica" w:hAnsi="Helvetica"/>
          <w:sz w:val="22"/>
          <w:szCs w:val="22"/>
        </w:rPr>
      </w:pPr>
    </w:p>
    <w:p w14:paraId="0CC43849" w14:textId="6D587171" w:rsidR="0077133F" w:rsidRPr="00387F49" w:rsidRDefault="001D54BD" w:rsidP="0016749F">
      <w:pPr>
        <w:spacing w:line="276" w:lineRule="auto"/>
        <w:rPr>
          <w:rFonts w:ascii="Helvetica" w:hAnsi="Helvetica"/>
          <w:sz w:val="22"/>
          <w:szCs w:val="22"/>
        </w:rPr>
      </w:pPr>
      <w:r w:rsidRPr="00387F49">
        <w:rPr>
          <w:rFonts w:ascii="Helvetica" w:hAnsi="Helvetica"/>
          <w:b/>
          <w:sz w:val="22"/>
          <w:szCs w:val="22"/>
        </w:rPr>
        <w:t>A</w:t>
      </w:r>
      <w:r w:rsidR="00F80E5E" w:rsidRPr="00387F49">
        <w:rPr>
          <w:rFonts w:ascii="Helvetica" w:hAnsi="Helvetica"/>
          <w:b/>
          <w:sz w:val="22"/>
          <w:szCs w:val="22"/>
        </w:rPr>
        <w:t>23</w:t>
      </w:r>
      <w:r w:rsidR="00B91FEE" w:rsidRPr="00387F49">
        <w:rPr>
          <w:rFonts w:ascii="Helvetica" w:hAnsi="Helvetica"/>
          <w:sz w:val="22"/>
          <w:szCs w:val="22"/>
        </w:rPr>
        <w:t xml:space="preserve">. Generiere 5 Zufallszahlen </w:t>
      </w:r>
      <w:r w:rsidR="00387F49" w:rsidRPr="00387F49">
        <w:rPr>
          <w:rFonts w:ascii="Helvetica" w:hAnsi="Helvetica"/>
          <w:sz w:val="22"/>
          <w:szCs w:val="22"/>
        </w:rPr>
        <w:t>in</w:t>
      </w:r>
      <w:r w:rsidR="00B91FEE" w:rsidRPr="00387F49">
        <w:rPr>
          <w:rFonts w:ascii="Helvetica" w:hAnsi="Helvetica"/>
          <w:sz w:val="22"/>
          <w:szCs w:val="22"/>
        </w:rPr>
        <w:t xml:space="preserve"> </w:t>
      </w:r>
      <w:r w:rsidR="00387F49" w:rsidRPr="00387F49">
        <w:rPr>
          <w:rFonts w:ascii="Helvetica" w:hAnsi="Helvetica"/>
          <w:sz w:val="22"/>
          <w:szCs w:val="22"/>
        </w:rPr>
        <w:t>[5,</w:t>
      </w:r>
      <w:r w:rsidR="00B91FEE" w:rsidRPr="00387F49">
        <w:rPr>
          <w:rFonts w:ascii="Helvetica" w:hAnsi="Helvetica"/>
          <w:sz w:val="22"/>
          <w:szCs w:val="22"/>
        </w:rPr>
        <w:t xml:space="preserve"> 15</w:t>
      </w:r>
      <w:r w:rsidR="00387F49" w:rsidRPr="00387F49">
        <w:rPr>
          <w:rFonts w:ascii="Helvetica" w:hAnsi="Helvetica"/>
          <w:sz w:val="22"/>
          <w:szCs w:val="22"/>
        </w:rPr>
        <w:t>)</w:t>
      </w:r>
      <w:r w:rsidRPr="00387F49">
        <w:rPr>
          <w:rFonts w:ascii="Helvetica" w:hAnsi="Helvetica"/>
          <w:sz w:val="22"/>
          <w:szCs w:val="22"/>
        </w:rPr>
        <w:t>.</w:t>
      </w:r>
    </w:p>
    <w:p w14:paraId="02216CD2" w14:textId="62424282" w:rsidR="00245EC9" w:rsidRPr="00387F49" w:rsidRDefault="001D54BD" w:rsidP="00245EC9">
      <w:pPr>
        <w:spacing w:line="276" w:lineRule="auto"/>
        <w:rPr>
          <w:rFonts w:ascii="Helvetica" w:hAnsi="Helvetica"/>
          <w:sz w:val="22"/>
          <w:szCs w:val="22"/>
        </w:rPr>
      </w:pPr>
      <w:r w:rsidRPr="00387F49">
        <w:rPr>
          <w:rFonts w:ascii="Helvetica" w:hAnsi="Helvetica"/>
          <w:b/>
          <w:sz w:val="22"/>
          <w:szCs w:val="22"/>
        </w:rPr>
        <w:t>A</w:t>
      </w:r>
      <w:r w:rsidR="00F80E5E" w:rsidRPr="00387F49">
        <w:rPr>
          <w:rFonts w:ascii="Helvetica" w:hAnsi="Helvetica"/>
          <w:b/>
          <w:sz w:val="22"/>
          <w:szCs w:val="22"/>
        </w:rPr>
        <w:t>24</w:t>
      </w:r>
      <w:r w:rsidRPr="00387F49">
        <w:rPr>
          <w:rFonts w:ascii="Helvetica" w:hAnsi="Helvetica"/>
          <w:sz w:val="22"/>
          <w:szCs w:val="22"/>
        </w:rPr>
        <w:t xml:space="preserve">. Generiere </w:t>
      </w:r>
      <w:r w:rsidR="00B91FEE" w:rsidRPr="00387F49">
        <w:rPr>
          <w:rFonts w:ascii="Helvetica" w:hAnsi="Helvetica"/>
          <w:sz w:val="22"/>
          <w:szCs w:val="22"/>
        </w:rPr>
        <w:t>3</w:t>
      </w:r>
      <w:r w:rsidR="00245EC9" w:rsidRPr="00387F49">
        <w:rPr>
          <w:rFonts w:ascii="Helvetica" w:hAnsi="Helvetica"/>
          <w:sz w:val="22"/>
          <w:szCs w:val="22"/>
        </w:rPr>
        <w:t xml:space="preserve"> Zufallszahlen in [-1,</w:t>
      </w:r>
      <w:r w:rsidRPr="00387F49">
        <w:rPr>
          <w:rFonts w:ascii="Helvetica" w:hAnsi="Helvetica"/>
          <w:sz w:val="22"/>
          <w:szCs w:val="22"/>
        </w:rPr>
        <w:t>1</w:t>
      </w:r>
      <w:r w:rsidR="00245EC9" w:rsidRPr="00387F49">
        <w:rPr>
          <w:rFonts w:ascii="Helvetica" w:hAnsi="Helvetica"/>
          <w:sz w:val="22"/>
          <w:szCs w:val="22"/>
        </w:rPr>
        <w:t>)</w:t>
      </w:r>
      <w:r w:rsidR="00694DFA" w:rsidRPr="00387F49">
        <w:rPr>
          <w:rFonts w:ascii="Helvetica" w:hAnsi="Helvetica"/>
          <w:sz w:val="22"/>
          <w:szCs w:val="22"/>
        </w:rPr>
        <w:t>.</w:t>
      </w:r>
      <w:r w:rsidR="00245EC9" w:rsidRPr="00387F49">
        <w:rPr>
          <w:rFonts w:ascii="Helvetica" w:hAnsi="Helvetica"/>
          <w:sz w:val="22"/>
          <w:szCs w:val="22"/>
        </w:rPr>
        <w:t xml:space="preserve"> </w:t>
      </w:r>
    </w:p>
    <w:p w14:paraId="57586D15" w14:textId="77777777" w:rsidR="00245EC9" w:rsidRPr="00387F49" w:rsidRDefault="00245EC9" w:rsidP="00245EC9">
      <w:pPr>
        <w:spacing w:line="276" w:lineRule="auto"/>
        <w:rPr>
          <w:rFonts w:ascii="Helvetica" w:hAnsi="Helvetica"/>
          <w:sz w:val="22"/>
          <w:szCs w:val="22"/>
        </w:rPr>
      </w:pPr>
    </w:p>
    <w:p w14:paraId="765DB2B1" w14:textId="77777777" w:rsidR="00245EC9" w:rsidRPr="00387F49" w:rsidRDefault="00245EC9" w:rsidP="00245EC9">
      <w:pPr>
        <w:pBdr>
          <w:top w:val="single" w:sz="24" w:space="1" w:color="76923C" w:themeColor="accent3" w:themeShade="BF"/>
          <w:bottom w:val="single" w:sz="24" w:space="1" w:color="76923C" w:themeColor="accent3" w:themeShade="BF"/>
        </w:pBdr>
        <w:spacing w:line="276" w:lineRule="auto"/>
        <w:rPr>
          <w:rFonts w:ascii="Helvetica" w:hAnsi="Helvetica"/>
          <w:b/>
          <w:sz w:val="22"/>
          <w:szCs w:val="22"/>
        </w:rPr>
      </w:pPr>
      <w:r w:rsidRPr="00387F49">
        <w:rPr>
          <w:rFonts w:ascii="Helvetica" w:hAnsi="Helvetica"/>
          <w:b/>
          <w:sz w:val="22"/>
          <w:szCs w:val="22"/>
        </w:rPr>
        <w:t>Gelernt</w:t>
      </w:r>
    </w:p>
    <w:p w14:paraId="039D2F02" w14:textId="7A3D77FB" w:rsidR="00245EC9" w:rsidRPr="00387F49" w:rsidRDefault="00245EC9" w:rsidP="00245EC9">
      <w:pPr>
        <w:pBdr>
          <w:top w:val="single" w:sz="24" w:space="1" w:color="76923C" w:themeColor="accent3" w:themeShade="BF"/>
          <w:bottom w:val="single" w:sz="24" w:space="1" w:color="76923C" w:themeColor="accent3" w:themeShade="BF"/>
        </w:pBdr>
        <w:spacing w:line="276" w:lineRule="auto"/>
        <w:rPr>
          <w:rFonts w:ascii="Helvetica" w:hAnsi="Helvetica"/>
          <w:sz w:val="22"/>
          <w:szCs w:val="22"/>
        </w:rPr>
      </w:pPr>
      <w:r w:rsidRPr="00387F49">
        <w:rPr>
          <w:rFonts w:ascii="Helvetica" w:hAnsi="Helvetica"/>
          <w:sz w:val="22"/>
          <w:szCs w:val="22"/>
        </w:rPr>
        <w:t xml:space="preserve">Du kannst Zufallszahlen in einem beliebigen Intervall generieren und weisst, wie man </w:t>
      </w:r>
      <w:r w:rsidR="00572079" w:rsidRPr="00387F49">
        <w:rPr>
          <w:rFonts w:ascii="Helvetica" w:hAnsi="Helvetica"/>
          <w:sz w:val="22"/>
          <w:szCs w:val="22"/>
        </w:rPr>
        <w:t>die Programmierumgebung mit Bibliotheken erweitert.</w:t>
      </w:r>
    </w:p>
    <w:p w14:paraId="40211932" w14:textId="77777777" w:rsidR="00245EC9" w:rsidRPr="00387F49" w:rsidRDefault="00245EC9" w:rsidP="00245EC9">
      <w:pPr>
        <w:spacing w:line="276" w:lineRule="auto"/>
        <w:rPr>
          <w:rFonts w:ascii="Helvetica" w:hAnsi="Helvetica"/>
          <w:sz w:val="22"/>
          <w:szCs w:val="22"/>
        </w:rPr>
      </w:pPr>
    </w:p>
    <w:p w14:paraId="186C3FFF" w14:textId="2330CE59" w:rsidR="00694DFA" w:rsidRPr="00387F49" w:rsidRDefault="002E76AB" w:rsidP="0016749F">
      <w:pPr>
        <w:spacing w:line="276" w:lineRule="auto"/>
        <w:rPr>
          <w:rFonts w:ascii="Helvetica" w:hAnsi="Helvetica"/>
          <w:b/>
          <w:sz w:val="22"/>
          <w:szCs w:val="22"/>
        </w:rPr>
      </w:pPr>
      <w:r w:rsidRPr="00387F49">
        <w:rPr>
          <w:rFonts w:ascii="Helvetica" w:hAnsi="Helvetica"/>
          <w:b/>
          <w:sz w:val="22"/>
          <w:szCs w:val="22"/>
        </w:rPr>
        <w:t>4. Die Brown'sche Bewegung</w:t>
      </w:r>
    </w:p>
    <w:p w14:paraId="27B759D9" w14:textId="77777777" w:rsidR="002E76AB" w:rsidRPr="00387F49" w:rsidRDefault="002E76AB" w:rsidP="0016749F">
      <w:pPr>
        <w:spacing w:line="276" w:lineRule="auto"/>
        <w:rPr>
          <w:rFonts w:ascii="Helvetica" w:hAnsi="Helvetica"/>
          <w:sz w:val="22"/>
          <w:szCs w:val="22"/>
        </w:rPr>
      </w:pPr>
    </w:p>
    <w:p w14:paraId="13406148" w14:textId="702CE6A9" w:rsidR="00572079" w:rsidRPr="00387F49" w:rsidRDefault="00572079" w:rsidP="0016749F">
      <w:pPr>
        <w:spacing w:line="276" w:lineRule="auto"/>
        <w:rPr>
          <w:rFonts w:ascii="Helvetica" w:hAnsi="Helvetica"/>
          <w:sz w:val="22"/>
          <w:szCs w:val="22"/>
        </w:rPr>
      </w:pPr>
      <w:r w:rsidRPr="00387F49">
        <w:rPr>
          <w:rFonts w:ascii="Helvetica" w:hAnsi="Helvetica"/>
          <w:sz w:val="22"/>
          <w:szCs w:val="22"/>
        </w:rPr>
        <w:t>Nun wollen wir den ersten vollständigen Zufallspfad (Random Walk) generieren</w:t>
      </w:r>
      <w:r w:rsidR="00DA3626" w:rsidRPr="00387F49">
        <w:rPr>
          <w:rFonts w:ascii="Helvetica" w:hAnsi="Helvetica"/>
          <w:sz w:val="22"/>
          <w:szCs w:val="22"/>
        </w:rPr>
        <w:t xml:space="preserve"> und in der Liste </w:t>
      </w:r>
      <w:r w:rsidR="00DA3626" w:rsidRPr="00387F49">
        <w:rPr>
          <w:rFonts w:ascii="Courier" w:hAnsi="Courier" w:cs="Courier New"/>
          <w:sz w:val="22"/>
          <w:szCs w:val="22"/>
          <w:highlight w:val="lightGray"/>
        </w:rPr>
        <w:t>Ort[]</w:t>
      </w:r>
      <w:r w:rsidR="00DA3626" w:rsidRPr="00387F49">
        <w:rPr>
          <w:rFonts w:ascii="Helvetica" w:hAnsi="Helvetica"/>
          <w:sz w:val="22"/>
          <w:szCs w:val="22"/>
        </w:rPr>
        <w:t xml:space="preserve"> speichern</w:t>
      </w:r>
      <w:r w:rsidRPr="00387F49">
        <w:rPr>
          <w:rFonts w:ascii="Helvetica" w:hAnsi="Helvetica"/>
          <w:sz w:val="22"/>
          <w:szCs w:val="22"/>
        </w:rPr>
        <w:t xml:space="preserve">. Er soll sich über 100 Schritte erstrecken und mit </w:t>
      </w:r>
      <w:r w:rsidR="00DA7841" w:rsidRPr="00387F49">
        <w:rPr>
          <w:rFonts w:ascii="Helvetica" w:hAnsi="Helvetica"/>
          <w:sz w:val="22"/>
          <w:szCs w:val="22"/>
        </w:rPr>
        <w:t xml:space="preserve">Wahrscheinlichkeit </w:t>
      </w:r>
      <w:r w:rsidRPr="00387F49">
        <w:rPr>
          <w:rFonts w:ascii="Helvetica" w:hAnsi="Helvetica"/>
          <w:sz w:val="22"/>
          <w:szCs w:val="22"/>
        </w:rPr>
        <w:t>50</w:t>
      </w:r>
      <w:r w:rsidR="00DA7841" w:rsidRPr="00387F49">
        <w:rPr>
          <w:rFonts w:ascii="Helvetica" w:hAnsi="Helvetica"/>
          <w:sz w:val="22"/>
          <w:szCs w:val="22"/>
        </w:rPr>
        <w:t>%</w:t>
      </w:r>
      <w:r w:rsidRPr="00387F49">
        <w:rPr>
          <w:rFonts w:ascii="Helvetica" w:hAnsi="Helvetica"/>
          <w:sz w:val="22"/>
          <w:szCs w:val="22"/>
        </w:rPr>
        <w:t xml:space="preserve"> </w:t>
      </w:r>
      <w:r w:rsidR="00DA7841" w:rsidRPr="00387F49">
        <w:rPr>
          <w:rFonts w:ascii="Helvetica" w:hAnsi="Helvetica"/>
          <w:sz w:val="22"/>
          <w:szCs w:val="22"/>
        </w:rPr>
        <w:t>nach</w:t>
      </w:r>
      <w:r w:rsidRPr="00387F49">
        <w:rPr>
          <w:rFonts w:ascii="Helvetica" w:hAnsi="Helvetica"/>
          <w:sz w:val="22"/>
          <w:szCs w:val="22"/>
        </w:rPr>
        <w:t xml:space="preserve"> links bzw. rechts einen Schritt ausführen.</w:t>
      </w:r>
    </w:p>
    <w:p w14:paraId="57B1193A" w14:textId="77777777" w:rsidR="00572079" w:rsidRPr="00387F49" w:rsidRDefault="00572079" w:rsidP="0016749F">
      <w:pPr>
        <w:spacing w:line="276" w:lineRule="auto"/>
        <w:rPr>
          <w:rFonts w:ascii="Helvetica" w:hAnsi="Helvetica"/>
          <w:b/>
          <w:sz w:val="22"/>
          <w:szCs w:val="22"/>
        </w:rPr>
      </w:pPr>
    </w:p>
    <w:p w14:paraId="24A7F40D" w14:textId="558A47D7" w:rsidR="002E76AB" w:rsidRPr="00387F49" w:rsidRDefault="00572079" w:rsidP="0016749F">
      <w:pPr>
        <w:spacing w:line="276" w:lineRule="auto"/>
        <w:rPr>
          <w:rFonts w:ascii="Helvetica" w:hAnsi="Helvetica"/>
          <w:sz w:val="22"/>
          <w:szCs w:val="22"/>
        </w:rPr>
      </w:pPr>
      <w:r w:rsidRPr="00387F49">
        <w:rPr>
          <w:rFonts w:ascii="Helvetica" w:hAnsi="Helvetica"/>
          <w:b/>
          <w:sz w:val="22"/>
          <w:szCs w:val="22"/>
        </w:rPr>
        <w:t>A25</w:t>
      </w:r>
      <w:r w:rsidR="002E76AB" w:rsidRPr="00387F49">
        <w:rPr>
          <w:rFonts w:ascii="Helvetica" w:hAnsi="Helvetica"/>
          <w:sz w:val="22"/>
          <w:szCs w:val="22"/>
        </w:rPr>
        <w:t>. Vervollständige das untenstehende Prog</w:t>
      </w:r>
      <w:r w:rsidR="00DA7841" w:rsidRPr="00387F49">
        <w:rPr>
          <w:rFonts w:ascii="Helvetica" w:hAnsi="Helvetica"/>
          <w:sz w:val="22"/>
          <w:szCs w:val="22"/>
        </w:rPr>
        <w:t>ramm so, dass 100 Schritte der B</w:t>
      </w:r>
      <w:r w:rsidR="002E76AB" w:rsidRPr="00387F49">
        <w:rPr>
          <w:rFonts w:ascii="Helvetica" w:hAnsi="Helvetica"/>
          <w:sz w:val="22"/>
          <w:szCs w:val="22"/>
        </w:rPr>
        <w:t xml:space="preserve">rown'schen Bewegung ausgeführt werden, wobei </w:t>
      </w:r>
      <w:r w:rsidR="002E76AB" w:rsidRPr="00387F49">
        <w:rPr>
          <w:rFonts w:ascii="Courier" w:hAnsi="Courier" w:cs="Courier New"/>
          <w:sz w:val="22"/>
          <w:szCs w:val="22"/>
          <w:highlight w:val="lightGray"/>
        </w:rPr>
        <w:t>p_r</w:t>
      </w:r>
      <w:r w:rsidR="002E76AB" w:rsidRPr="00387F49">
        <w:rPr>
          <w:rFonts w:ascii="Helvetica" w:hAnsi="Helvetica"/>
          <w:sz w:val="22"/>
          <w:szCs w:val="22"/>
        </w:rPr>
        <w:t xml:space="preserve"> die Wahrscheinlichkeit angibt, nach rechts zu gehen</w:t>
      </w:r>
      <w:r w:rsidR="00DA7841" w:rsidRPr="00387F49">
        <w:rPr>
          <w:rFonts w:ascii="Helvetica" w:hAnsi="Helvetica"/>
          <w:sz w:val="22"/>
          <w:szCs w:val="22"/>
        </w:rPr>
        <w:t xml:space="preserve"> (</w:t>
      </w:r>
      <w:r w:rsidR="00DA7841" w:rsidRPr="00387F49">
        <w:rPr>
          <w:rFonts w:ascii="Helvetica" w:hAnsi="Helvetica"/>
          <w:b/>
          <w:sz w:val="22"/>
          <w:szCs w:val="22"/>
        </w:rPr>
        <w:t>p</w:t>
      </w:r>
      <w:r w:rsidR="00DA7841" w:rsidRPr="00387F49">
        <w:rPr>
          <w:rFonts w:ascii="Helvetica" w:hAnsi="Helvetica"/>
          <w:sz w:val="22"/>
          <w:szCs w:val="22"/>
        </w:rPr>
        <w:t xml:space="preserve">robability </w:t>
      </w:r>
      <w:r w:rsidR="00DA7841" w:rsidRPr="00387F49">
        <w:rPr>
          <w:rFonts w:ascii="Helvetica" w:hAnsi="Helvetica"/>
          <w:b/>
          <w:sz w:val="22"/>
          <w:szCs w:val="22"/>
        </w:rPr>
        <w:t>r</w:t>
      </w:r>
      <w:r w:rsidR="00DA7841" w:rsidRPr="00387F49">
        <w:rPr>
          <w:rFonts w:ascii="Helvetica" w:hAnsi="Helvetica"/>
          <w:sz w:val="22"/>
          <w:szCs w:val="22"/>
        </w:rPr>
        <w:t>ight)</w:t>
      </w:r>
      <w:r w:rsidR="002E76AB" w:rsidRPr="00387F49">
        <w:rPr>
          <w:rFonts w:ascii="Helvetica" w:hAnsi="Helvetica"/>
          <w:sz w:val="22"/>
          <w:szCs w:val="22"/>
        </w:rPr>
        <w:t xml:space="preserve">. In einem ersten Schritt soll sie 50% betragen. (Wieso ist keine Angabe zu </w:t>
      </w:r>
      <w:r w:rsidR="002E76AB" w:rsidRPr="00387F49">
        <w:rPr>
          <w:rFonts w:ascii="Courier" w:hAnsi="Courier" w:cs="Courier New"/>
          <w:sz w:val="22"/>
          <w:szCs w:val="22"/>
          <w:highlight w:val="lightGray"/>
        </w:rPr>
        <w:t>p_l</w:t>
      </w:r>
      <w:r w:rsidR="002E76AB" w:rsidRPr="00387F49">
        <w:rPr>
          <w:rFonts w:ascii="Helvetica" w:hAnsi="Helvetica"/>
          <w:sz w:val="22"/>
          <w:szCs w:val="22"/>
        </w:rPr>
        <w:t xml:space="preserve"> gegeben?)</w:t>
      </w:r>
    </w:p>
    <w:p w14:paraId="47A1B6A8" w14:textId="77777777" w:rsidR="002E76AB" w:rsidRPr="00387F49" w:rsidRDefault="002E76AB" w:rsidP="0016749F">
      <w:pPr>
        <w:spacing w:line="276" w:lineRule="auto"/>
        <w:rPr>
          <w:rFonts w:ascii="Helvetica" w:hAnsi="Helvetica"/>
          <w:sz w:val="22"/>
          <w:szCs w:val="22"/>
        </w:rPr>
      </w:pPr>
    </w:p>
    <w:p w14:paraId="5D11EBD2" w14:textId="1DC91943" w:rsidR="00BE7015" w:rsidRPr="00387F49" w:rsidRDefault="00BE7015" w:rsidP="00BE7015">
      <w:pPr>
        <w:pStyle w:val="Code"/>
        <w:rPr>
          <w:sz w:val="22"/>
          <w:szCs w:val="22"/>
        </w:rPr>
      </w:pPr>
      <w:r w:rsidRPr="00387F49">
        <w:rPr>
          <w:sz w:val="22"/>
          <w:szCs w:val="22"/>
        </w:rPr>
        <w:br/>
      </w:r>
      <w:r w:rsidRPr="00387F49">
        <w:rPr>
          <w:sz w:val="22"/>
          <w:szCs w:val="22"/>
        </w:rPr>
        <w:tab/>
      </w:r>
      <w:r w:rsidR="002E76AB" w:rsidRPr="00387F49">
        <w:rPr>
          <w:sz w:val="22"/>
          <w:szCs w:val="22"/>
        </w:rPr>
        <w:t>import random</w:t>
      </w:r>
      <w:r w:rsidR="00387F49" w:rsidRPr="00387F49">
        <w:rPr>
          <w:sz w:val="22"/>
          <w:szCs w:val="22"/>
        </w:rPr>
        <w:br/>
      </w:r>
      <w:r w:rsidRPr="00387F49">
        <w:rPr>
          <w:sz w:val="22"/>
          <w:szCs w:val="22"/>
        </w:rPr>
        <w:br/>
      </w:r>
      <w:r w:rsidRPr="00387F49">
        <w:rPr>
          <w:sz w:val="22"/>
          <w:szCs w:val="22"/>
        </w:rPr>
        <w:tab/>
      </w:r>
      <w:r w:rsidR="002E76AB" w:rsidRPr="00387F49">
        <w:rPr>
          <w:sz w:val="22"/>
          <w:szCs w:val="22"/>
        </w:rPr>
        <w:t>p_r = ...</w:t>
      </w:r>
      <w:r w:rsidRPr="00387F49">
        <w:rPr>
          <w:sz w:val="22"/>
          <w:szCs w:val="22"/>
        </w:rPr>
        <w:br/>
      </w:r>
      <w:r w:rsidRPr="00387F49">
        <w:rPr>
          <w:sz w:val="22"/>
          <w:szCs w:val="22"/>
        </w:rPr>
        <w:br/>
      </w:r>
      <w:r w:rsidRPr="00387F49">
        <w:rPr>
          <w:sz w:val="22"/>
          <w:szCs w:val="22"/>
        </w:rPr>
        <w:tab/>
      </w:r>
      <w:r w:rsidR="002E76AB" w:rsidRPr="00387F49">
        <w:rPr>
          <w:sz w:val="22"/>
          <w:szCs w:val="22"/>
        </w:rPr>
        <w:t>Ort = [0]</w:t>
      </w:r>
      <w:r w:rsidR="00F6030D" w:rsidRPr="00387F49">
        <w:rPr>
          <w:sz w:val="22"/>
          <w:szCs w:val="22"/>
        </w:rPr>
        <w:br/>
      </w:r>
      <w:r w:rsidR="00F6030D" w:rsidRPr="00387F49">
        <w:rPr>
          <w:sz w:val="22"/>
          <w:szCs w:val="22"/>
        </w:rPr>
        <w:br/>
      </w:r>
      <w:r w:rsidRPr="00387F49">
        <w:rPr>
          <w:sz w:val="22"/>
          <w:szCs w:val="22"/>
        </w:rPr>
        <w:tab/>
      </w:r>
      <w:r w:rsidR="002E76AB" w:rsidRPr="00387F49">
        <w:rPr>
          <w:i/>
          <w:sz w:val="22"/>
          <w:szCs w:val="22"/>
        </w:rPr>
        <w:t>(Schlaufe)</w:t>
      </w:r>
    </w:p>
    <w:p w14:paraId="4E3BE26B" w14:textId="77777777" w:rsidR="00BE7015" w:rsidRPr="00387F49" w:rsidRDefault="00BE7015" w:rsidP="00BE7015">
      <w:pPr>
        <w:pStyle w:val="Code"/>
        <w:rPr>
          <w:sz w:val="22"/>
          <w:szCs w:val="22"/>
        </w:rPr>
      </w:pPr>
      <w:r w:rsidRPr="00387F49">
        <w:rPr>
          <w:sz w:val="22"/>
          <w:szCs w:val="22"/>
        </w:rPr>
        <w:tab/>
      </w:r>
      <w:r w:rsidRPr="00387F49">
        <w:rPr>
          <w:sz w:val="22"/>
          <w:szCs w:val="22"/>
        </w:rPr>
        <w:tab/>
      </w:r>
      <w:r w:rsidR="002E76AB" w:rsidRPr="00387F49">
        <w:rPr>
          <w:sz w:val="22"/>
          <w:szCs w:val="22"/>
        </w:rPr>
        <w:t>r = random.random()</w:t>
      </w:r>
      <w:r w:rsidRPr="00387F49">
        <w:rPr>
          <w:sz w:val="22"/>
          <w:szCs w:val="22"/>
        </w:rPr>
        <w:br/>
      </w:r>
      <w:r w:rsidRPr="00387F49">
        <w:rPr>
          <w:sz w:val="22"/>
          <w:szCs w:val="22"/>
        </w:rPr>
        <w:tab/>
      </w:r>
      <w:r w:rsidRPr="00387F49">
        <w:rPr>
          <w:sz w:val="22"/>
          <w:szCs w:val="22"/>
        </w:rPr>
        <w:tab/>
      </w:r>
      <w:r w:rsidR="002E76AB" w:rsidRPr="00387F49">
        <w:rPr>
          <w:sz w:val="22"/>
          <w:szCs w:val="22"/>
        </w:rPr>
        <w:t>if r &gt;= p_r:</w:t>
      </w:r>
    </w:p>
    <w:p w14:paraId="05C88CC0" w14:textId="65801129" w:rsidR="002E76AB" w:rsidRPr="00387F49" w:rsidRDefault="00BE7015" w:rsidP="00BE7015">
      <w:pPr>
        <w:pStyle w:val="Code"/>
        <w:rPr>
          <w:sz w:val="22"/>
          <w:szCs w:val="22"/>
        </w:rPr>
      </w:pPr>
      <w:r w:rsidRPr="00387F49">
        <w:rPr>
          <w:sz w:val="22"/>
          <w:szCs w:val="22"/>
        </w:rPr>
        <w:tab/>
      </w:r>
      <w:r w:rsidRPr="00387F49">
        <w:rPr>
          <w:sz w:val="22"/>
          <w:szCs w:val="22"/>
        </w:rPr>
        <w:tab/>
      </w:r>
      <w:r w:rsidRPr="00387F49">
        <w:rPr>
          <w:sz w:val="22"/>
          <w:szCs w:val="22"/>
        </w:rPr>
        <w:tab/>
      </w:r>
      <w:r w:rsidR="002E76AB" w:rsidRPr="00387F49">
        <w:rPr>
          <w:i/>
          <w:sz w:val="22"/>
          <w:szCs w:val="22"/>
        </w:rPr>
        <w:t xml:space="preserve">(Neuen Wert </w:t>
      </w:r>
      <w:r w:rsidR="00DA7841" w:rsidRPr="00387F49">
        <w:rPr>
          <w:i/>
          <w:sz w:val="22"/>
          <w:szCs w:val="22"/>
        </w:rPr>
        <w:t xml:space="preserve">in Ort[] </w:t>
      </w:r>
      <w:r w:rsidR="002E76AB" w:rsidRPr="00387F49">
        <w:rPr>
          <w:i/>
          <w:sz w:val="22"/>
          <w:szCs w:val="22"/>
        </w:rPr>
        <w:t>einfüllen)</w:t>
      </w:r>
      <w:r w:rsidRPr="00387F49">
        <w:rPr>
          <w:sz w:val="22"/>
          <w:szCs w:val="22"/>
        </w:rPr>
        <w:br/>
      </w:r>
      <w:r w:rsidRPr="00387F49">
        <w:rPr>
          <w:sz w:val="22"/>
          <w:szCs w:val="22"/>
        </w:rPr>
        <w:tab/>
      </w:r>
      <w:r w:rsidRPr="00387F49">
        <w:rPr>
          <w:sz w:val="22"/>
          <w:szCs w:val="22"/>
        </w:rPr>
        <w:tab/>
      </w:r>
      <w:r w:rsidR="002E76AB" w:rsidRPr="00387F49">
        <w:rPr>
          <w:sz w:val="22"/>
          <w:szCs w:val="22"/>
        </w:rPr>
        <w:t>else:</w:t>
      </w:r>
      <w:r w:rsidRPr="00387F49">
        <w:rPr>
          <w:sz w:val="22"/>
          <w:szCs w:val="22"/>
        </w:rPr>
        <w:br/>
      </w:r>
      <w:r w:rsidRPr="00387F49">
        <w:rPr>
          <w:sz w:val="22"/>
          <w:szCs w:val="22"/>
        </w:rPr>
        <w:tab/>
      </w:r>
      <w:r w:rsidRPr="00387F49">
        <w:rPr>
          <w:sz w:val="22"/>
          <w:szCs w:val="22"/>
        </w:rPr>
        <w:tab/>
      </w:r>
      <w:r w:rsidRPr="00387F49">
        <w:rPr>
          <w:sz w:val="22"/>
          <w:szCs w:val="22"/>
        </w:rPr>
        <w:tab/>
      </w:r>
      <w:r w:rsidR="002E76AB" w:rsidRPr="00387F49">
        <w:rPr>
          <w:i/>
          <w:sz w:val="22"/>
          <w:szCs w:val="22"/>
        </w:rPr>
        <w:t xml:space="preserve">(Neuen Wert </w:t>
      </w:r>
      <w:r w:rsidR="00DA7841" w:rsidRPr="00387F49">
        <w:rPr>
          <w:i/>
          <w:sz w:val="22"/>
          <w:szCs w:val="22"/>
        </w:rPr>
        <w:t xml:space="preserve">in Ort[] </w:t>
      </w:r>
      <w:r w:rsidR="002E76AB" w:rsidRPr="00387F49">
        <w:rPr>
          <w:i/>
          <w:sz w:val="22"/>
          <w:szCs w:val="22"/>
        </w:rPr>
        <w:t>einfüllen)</w:t>
      </w:r>
      <w:r w:rsidRPr="00387F49">
        <w:rPr>
          <w:sz w:val="22"/>
          <w:szCs w:val="22"/>
        </w:rPr>
        <w:br/>
      </w:r>
    </w:p>
    <w:p w14:paraId="20BF9243" w14:textId="77777777" w:rsidR="002E76AB" w:rsidRPr="00387F49" w:rsidRDefault="002E76AB" w:rsidP="002E76AB">
      <w:pPr>
        <w:spacing w:line="276" w:lineRule="auto"/>
        <w:rPr>
          <w:rFonts w:ascii="Helvetica" w:hAnsi="Helvetica"/>
          <w:sz w:val="22"/>
          <w:szCs w:val="22"/>
        </w:rPr>
      </w:pPr>
    </w:p>
    <w:p w14:paraId="705AE6FC" w14:textId="08528B4C" w:rsidR="002E76AB" w:rsidRPr="00387F49" w:rsidRDefault="002E76AB" w:rsidP="002E76AB">
      <w:pPr>
        <w:spacing w:line="276" w:lineRule="auto"/>
        <w:rPr>
          <w:rFonts w:ascii="Helvetica" w:hAnsi="Helvetica"/>
          <w:sz w:val="22"/>
          <w:szCs w:val="22"/>
        </w:rPr>
      </w:pPr>
      <w:r w:rsidRPr="00387F49">
        <w:rPr>
          <w:rFonts w:ascii="Helvetica" w:hAnsi="Helvetica"/>
          <w:sz w:val="22"/>
          <w:szCs w:val="22"/>
        </w:rPr>
        <w:t xml:space="preserve">Falls Du die Aufgabe korrekt ausgeführt hast, sollte Deine Ausgabe (bei Eingabe von </w:t>
      </w:r>
      <w:r w:rsidRPr="00387F49">
        <w:rPr>
          <w:rFonts w:ascii="Courier" w:hAnsi="Courier" w:cs="Courier New"/>
          <w:sz w:val="22"/>
          <w:szCs w:val="22"/>
          <w:highlight w:val="lightGray"/>
        </w:rPr>
        <w:t>Ort</w:t>
      </w:r>
      <w:r w:rsidRPr="00387F49">
        <w:rPr>
          <w:rFonts w:ascii="Helvetica" w:hAnsi="Helvetica"/>
          <w:sz w:val="22"/>
          <w:szCs w:val="22"/>
        </w:rPr>
        <w:t xml:space="preserve"> und </w:t>
      </w:r>
      <w:r w:rsidRPr="00387F49">
        <w:rPr>
          <w:rFonts w:ascii="Helvetica" w:hAnsi="Helvetica"/>
          <w:i/>
          <w:sz w:val="22"/>
          <w:szCs w:val="22"/>
        </w:rPr>
        <w:t>Enter</w:t>
      </w:r>
      <w:r w:rsidRPr="00387F49">
        <w:rPr>
          <w:rFonts w:ascii="Helvetica" w:hAnsi="Helvetica"/>
          <w:sz w:val="22"/>
          <w:szCs w:val="22"/>
        </w:rPr>
        <w:t xml:space="preserve"> im Terminal) ähnlich wie folgender Output aussehen:</w:t>
      </w:r>
    </w:p>
    <w:p w14:paraId="19FD86B9" w14:textId="77777777" w:rsidR="002E76AB" w:rsidRPr="00387F49" w:rsidRDefault="002E76AB" w:rsidP="002E76AB">
      <w:pPr>
        <w:spacing w:line="276" w:lineRule="auto"/>
        <w:rPr>
          <w:rFonts w:ascii="Helvetica" w:hAnsi="Helvetica"/>
          <w:sz w:val="22"/>
          <w:szCs w:val="22"/>
        </w:rPr>
      </w:pPr>
    </w:p>
    <w:p w14:paraId="02FB7EC4" w14:textId="77777777" w:rsidR="002E76AB" w:rsidRPr="00387F49" w:rsidRDefault="002E76AB" w:rsidP="005A1F1D">
      <w:pPr>
        <w:pStyle w:val="Code"/>
        <w:rPr>
          <w:sz w:val="22"/>
          <w:szCs w:val="22"/>
        </w:rPr>
      </w:pPr>
      <w:r w:rsidRPr="00387F49">
        <w:rPr>
          <w:sz w:val="22"/>
          <w:szCs w:val="22"/>
        </w:rPr>
        <w:t xml:space="preserve">   </w:t>
      </w:r>
      <w:r w:rsidRPr="00387F49">
        <w:rPr>
          <w:b/>
          <w:bCs/>
          <w:color w:val="BB4411"/>
          <w:sz w:val="22"/>
          <w:szCs w:val="22"/>
        </w:rPr>
        <w:t>Ort</w:t>
      </w:r>
      <w:r w:rsidRPr="00387F49">
        <w:rPr>
          <w:sz w:val="22"/>
          <w:szCs w:val="22"/>
        </w:rPr>
        <w:t xml:space="preserve"> =&gt; [0, -1, -2, -1, 0, -1, -2, -3, -2, -1, 0, 1, 0, -1, 0, -1, -2, -3, -2, -1, -2, -3, -2, -1, 0, 1, 2, 1, 0, -1, -2, -1, 0, -1, -2, -3, -4, -5, -4, -5, -6, -5, -4, -5, -6, -7, -8, -7, -6, -7, -8, -9, -8, -7, -6, -5, -6, -7, -6, -5, -6, -7, -8, -9, -8, -9, -8, -7, -8, -7, -6, -5, -6, -7, -8, -9, -8, -7, -8, -7, -6, -5, -6, -5, -4, -5, -6, -7, -6, -5, -6, -7, -6, -7, -6, -5, -6, -5, -6, -5]</w:t>
      </w:r>
    </w:p>
    <w:p w14:paraId="076FF686" w14:textId="77777777" w:rsidR="002E76AB" w:rsidRPr="00387F49" w:rsidRDefault="002E76AB" w:rsidP="002E76AB">
      <w:pPr>
        <w:spacing w:line="276" w:lineRule="auto"/>
        <w:rPr>
          <w:rFonts w:ascii="Helvetica" w:hAnsi="Helvetica"/>
          <w:sz w:val="22"/>
          <w:szCs w:val="22"/>
        </w:rPr>
      </w:pPr>
    </w:p>
    <w:p w14:paraId="22217EA0" w14:textId="7B656E97" w:rsidR="00C633E9" w:rsidRPr="00387F49" w:rsidRDefault="00C633E9" w:rsidP="00C633E9">
      <w:pPr>
        <w:spacing w:line="276" w:lineRule="auto"/>
        <w:rPr>
          <w:rFonts w:ascii="Helvetica" w:hAnsi="Helvetica"/>
          <w:sz w:val="22"/>
          <w:szCs w:val="22"/>
        </w:rPr>
      </w:pPr>
      <w:r w:rsidRPr="00387F49">
        <w:rPr>
          <w:rFonts w:ascii="Helvetica" w:hAnsi="Helvetica"/>
          <w:b/>
          <w:sz w:val="22"/>
          <w:szCs w:val="22"/>
        </w:rPr>
        <w:t>A26</w:t>
      </w:r>
      <w:r w:rsidRPr="00387F49">
        <w:rPr>
          <w:rFonts w:ascii="Helvetica" w:hAnsi="Helvetica"/>
          <w:sz w:val="22"/>
          <w:szCs w:val="22"/>
        </w:rPr>
        <w:t xml:space="preserve">. </w:t>
      </w:r>
      <w:r w:rsidR="00C25BE2" w:rsidRPr="00387F49">
        <w:rPr>
          <w:rFonts w:ascii="Helvetica" w:hAnsi="Helvetica"/>
          <w:sz w:val="22"/>
          <w:szCs w:val="22"/>
        </w:rPr>
        <w:t>Die letzte Zahl (-5) gibt an, wo wir uns nach 100 Schritten befinden.</w:t>
      </w:r>
      <w:r w:rsidRPr="00387F49">
        <w:rPr>
          <w:rFonts w:ascii="Helvetica" w:hAnsi="Helvetica"/>
          <w:sz w:val="22"/>
          <w:szCs w:val="22"/>
        </w:rPr>
        <w:t xml:space="preserve"> Mit </w:t>
      </w:r>
      <w:r w:rsidRPr="00387F49">
        <w:rPr>
          <w:rFonts w:ascii="Courier" w:hAnsi="Courier" w:cs="Courier New"/>
          <w:sz w:val="22"/>
          <w:szCs w:val="22"/>
          <w:highlight w:val="lightGray"/>
        </w:rPr>
        <w:t>Ort[i]</w:t>
      </w:r>
      <w:r w:rsidRPr="00387F49">
        <w:rPr>
          <w:rFonts w:ascii="Helvetica" w:hAnsi="Helvetica"/>
          <w:sz w:val="22"/>
          <w:szCs w:val="22"/>
        </w:rPr>
        <w:t xml:space="preserve"> fragen wir das </w:t>
      </w:r>
      <w:r w:rsidRPr="00387F49">
        <w:rPr>
          <w:rFonts w:ascii="Courier" w:hAnsi="Courier" w:cs="Courier New"/>
          <w:sz w:val="22"/>
          <w:szCs w:val="22"/>
          <w:highlight w:val="lightGray"/>
        </w:rPr>
        <w:t>i-1</w:t>
      </w:r>
      <w:r w:rsidRPr="00387F49">
        <w:rPr>
          <w:rFonts w:ascii="Helvetica" w:hAnsi="Helvetica"/>
          <w:sz w:val="22"/>
          <w:szCs w:val="22"/>
        </w:rPr>
        <w:t xml:space="preserve">-te Element der Liste </w:t>
      </w:r>
      <w:r w:rsidRPr="00387F49">
        <w:rPr>
          <w:rFonts w:ascii="Courier" w:hAnsi="Courier" w:cs="Courier New"/>
          <w:sz w:val="22"/>
          <w:szCs w:val="22"/>
          <w:highlight w:val="lightGray"/>
        </w:rPr>
        <w:t>Ort</w:t>
      </w:r>
      <w:r w:rsidRPr="00387F49">
        <w:rPr>
          <w:rFonts w:ascii="Helvetica" w:hAnsi="Helvetica"/>
          <w:sz w:val="22"/>
          <w:szCs w:val="22"/>
        </w:rPr>
        <w:t xml:space="preserve"> ab. Wenn </w:t>
      </w:r>
      <w:r w:rsidRPr="00387F49">
        <w:rPr>
          <w:rFonts w:ascii="Courier" w:hAnsi="Courier" w:cs="Courier New"/>
          <w:sz w:val="22"/>
          <w:szCs w:val="22"/>
          <w:highlight w:val="lightGray"/>
        </w:rPr>
        <w:t>len(Ort)</w:t>
      </w:r>
      <w:r w:rsidRPr="00387F49">
        <w:rPr>
          <w:rFonts w:ascii="Helvetica" w:hAnsi="Helvetica"/>
          <w:sz w:val="22"/>
          <w:szCs w:val="22"/>
        </w:rPr>
        <w:t xml:space="preserve"> die Länge der Liste </w:t>
      </w:r>
      <w:r w:rsidRPr="00387F49">
        <w:rPr>
          <w:rFonts w:ascii="Courier" w:hAnsi="Courier" w:cs="Courier New"/>
          <w:sz w:val="22"/>
          <w:szCs w:val="22"/>
          <w:highlight w:val="lightGray"/>
        </w:rPr>
        <w:t>Ort</w:t>
      </w:r>
      <w:r w:rsidRPr="00387F49">
        <w:rPr>
          <w:rFonts w:ascii="Helvetica" w:hAnsi="Helvetica"/>
          <w:sz w:val="22"/>
          <w:szCs w:val="22"/>
        </w:rPr>
        <w:t xml:space="preserve"> ist, wie könntest Du mit Hilfe der Länge das letzte Element abfragen?</w:t>
      </w:r>
    </w:p>
    <w:p w14:paraId="3451E1B4" w14:textId="77777777" w:rsidR="00C633E9" w:rsidRPr="00387F49" w:rsidRDefault="00C633E9" w:rsidP="00C633E9">
      <w:pPr>
        <w:spacing w:line="276" w:lineRule="auto"/>
        <w:rPr>
          <w:rFonts w:ascii="Helvetica" w:hAnsi="Helvetica"/>
          <w:sz w:val="22"/>
          <w:szCs w:val="22"/>
        </w:rPr>
      </w:pPr>
    </w:p>
    <w:p w14:paraId="7A037B17" w14:textId="77777777" w:rsidR="00C633E9" w:rsidRPr="00387F49" w:rsidRDefault="00C633E9" w:rsidP="00C633E9">
      <w:pPr>
        <w:pBdr>
          <w:top w:val="single" w:sz="24" w:space="1" w:color="76923C" w:themeColor="accent3" w:themeShade="BF"/>
          <w:bottom w:val="single" w:sz="24" w:space="1" w:color="76923C" w:themeColor="accent3" w:themeShade="BF"/>
        </w:pBdr>
        <w:spacing w:line="276" w:lineRule="auto"/>
        <w:rPr>
          <w:rFonts w:ascii="Helvetica" w:hAnsi="Helvetica"/>
          <w:b/>
          <w:sz w:val="22"/>
          <w:szCs w:val="22"/>
        </w:rPr>
      </w:pPr>
      <w:r w:rsidRPr="00387F49">
        <w:rPr>
          <w:rFonts w:ascii="Helvetica" w:hAnsi="Helvetica"/>
          <w:b/>
          <w:sz w:val="22"/>
          <w:szCs w:val="22"/>
        </w:rPr>
        <w:t>Gelernt</w:t>
      </w:r>
    </w:p>
    <w:p w14:paraId="72961FAF" w14:textId="2D23EF47" w:rsidR="00C633E9" w:rsidRPr="00387F49" w:rsidRDefault="00C633E9" w:rsidP="00C633E9">
      <w:pPr>
        <w:pBdr>
          <w:top w:val="single" w:sz="24" w:space="1" w:color="76923C" w:themeColor="accent3" w:themeShade="BF"/>
          <w:bottom w:val="single" w:sz="24" w:space="1" w:color="76923C" w:themeColor="accent3" w:themeShade="BF"/>
        </w:pBdr>
        <w:spacing w:line="276" w:lineRule="auto"/>
        <w:rPr>
          <w:rFonts w:ascii="Helvetica" w:hAnsi="Helvetica"/>
          <w:sz w:val="22"/>
          <w:szCs w:val="22"/>
        </w:rPr>
      </w:pPr>
      <w:r w:rsidRPr="00387F49">
        <w:rPr>
          <w:rFonts w:ascii="Helvetica" w:hAnsi="Helvetica"/>
          <w:sz w:val="22"/>
          <w:szCs w:val="22"/>
        </w:rPr>
        <w:t>Du kannst einen Weg von beliebiger Länge generieren und das letzte Element einer Liste ausgeben.</w:t>
      </w:r>
    </w:p>
    <w:p w14:paraId="643181F7" w14:textId="71CEAC7F" w:rsidR="00C633E9" w:rsidRPr="00387F49" w:rsidRDefault="00812FB6" w:rsidP="00DA7F58">
      <w:pPr>
        <w:rPr>
          <w:rFonts w:ascii="Helvetica" w:hAnsi="Helvetica"/>
          <w:sz w:val="22"/>
          <w:szCs w:val="22"/>
        </w:rPr>
      </w:pPr>
      <w:r w:rsidRPr="00387F49">
        <w:rPr>
          <w:rFonts w:ascii="Helvetica" w:hAnsi="Helvetica"/>
          <w:b/>
          <w:sz w:val="22"/>
          <w:szCs w:val="22"/>
        </w:rPr>
        <w:t xml:space="preserve">5. </w:t>
      </w:r>
      <w:r w:rsidR="00C633E9" w:rsidRPr="00387F49">
        <w:rPr>
          <w:rFonts w:ascii="Helvetica" w:hAnsi="Helvetica"/>
          <w:b/>
          <w:sz w:val="22"/>
          <w:szCs w:val="22"/>
        </w:rPr>
        <w:t>Visualisierung</w:t>
      </w:r>
    </w:p>
    <w:p w14:paraId="6DD537AB" w14:textId="77777777" w:rsidR="00812FB6" w:rsidRPr="00387F49" w:rsidRDefault="00812FB6" w:rsidP="002E76AB">
      <w:pPr>
        <w:spacing w:line="276" w:lineRule="auto"/>
        <w:rPr>
          <w:rFonts w:ascii="Helvetica" w:hAnsi="Helvetica"/>
          <w:sz w:val="22"/>
          <w:szCs w:val="22"/>
        </w:rPr>
      </w:pPr>
    </w:p>
    <w:p w14:paraId="403EE08C" w14:textId="77777777" w:rsidR="00DA5776" w:rsidRDefault="00812FB6" w:rsidP="002E76AB">
      <w:pPr>
        <w:spacing w:line="276" w:lineRule="auto"/>
        <w:rPr>
          <w:rFonts w:ascii="Helvetica" w:hAnsi="Helvetica"/>
          <w:sz w:val="22"/>
          <w:szCs w:val="22"/>
        </w:rPr>
      </w:pPr>
      <w:r w:rsidRPr="00387F49">
        <w:rPr>
          <w:rFonts w:ascii="Helvetica" w:hAnsi="Helvetica"/>
          <w:sz w:val="22"/>
          <w:szCs w:val="22"/>
        </w:rPr>
        <w:t xml:space="preserve">Um Grafiken zu generieren, musst Du zuerst die Bibliothek </w:t>
      </w:r>
      <w:r w:rsidR="00DA5776" w:rsidRPr="00DA5776">
        <w:rPr>
          <w:rFonts w:ascii="Helvetica" w:hAnsi="Helvetica"/>
          <w:i/>
          <w:sz w:val="22"/>
          <w:szCs w:val="22"/>
        </w:rPr>
        <w:t>mathlibplot.</w:t>
      </w:r>
      <w:r w:rsidRPr="00387F49">
        <w:rPr>
          <w:rFonts w:ascii="Helvetica" w:hAnsi="Helvetica"/>
          <w:i/>
          <w:sz w:val="22"/>
          <w:szCs w:val="22"/>
        </w:rPr>
        <w:t>pyplot</w:t>
      </w:r>
      <w:r w:rsidR="005C0559" w:rsidRPr="00387F49">
        <w:rPr>
          <w:rStyle w:val="FootnoteReference"/>
          <w:rFonts w:ascii="Helvetica" w:hAnsi="Helvetica"/>
          <w:i/>
          <w:sz w:val="22"/>
          <w:szCs w:val="22"/>
        </w:rPr>
        <w:footnoteReference w:id="6"/>
      </w:r>
      <w:r w:rsidR="00DA5776">
        <w:rPr>
          <w:rFonts w:ascii="Helvetica" w:hAnsi="Helvetica"/>
          <w:sz w:val="22"/>
          <w:szCs w:val="22"/>
        </w:rPr>
        <w:t xml:space="preserve"> importieren.</w:t>
      </w:r>
    </w:p>
    <w:p w14:paraId="3C8F6C28" w14:textId="77777777" w:rsidR="00DA5776" w:rsidRPr="00387F49" w:rsidRDefault="00DA5776" w:rsidP="00DA5776">
      <w:pPr>
        <w:spacing w:line="276" w:lineRule="auto"/>
        <w:rPr>
          <w:rFonts w:ascii="Helvetica" w:hAnsi="Helvetica"/>
          <w:sz w:val="22"/>
          <w:szCs w:val="22"/>
        </w:rPr>
      </w:pPr>
    </w:p>
    <w:p w14:paraId="0A7B2258" w14:textId="77777777" w:rsidR="00DA5776" w:rsidRPr="00DA5776" w:rsidRDefault="00DA5776" w:rsidP="00DA5776">
      <w:pPr>
        <w:pStyle w:val="Code"/>
        <w:rPr>
          <w:sz w:val="22"/>
          <w:szCs w:val="22"/>
        </w:rPr>
      </w:pPr>
      <w:r w:rsidRPr="00387F49">
        <w:rPr>
          <w:sz w:val="22"/>
          <w:szCs w:val="22"/>
        </w:rPr>
        <w:br/>
      </w:r>
      <w:r w:rsidRPr="00387F49">
        <w:rPr>
          <w:sz w:val="22"/>
          <w:szCs w:val="22"/>
        </w:rPr>
        <w:tab/>
      </w:r>
      <w:r w:rsidRPr="00DA5776">
        <w:rPr>
          <w:sz w:val="22"/>
          <w:szCs w:val="22"/>
        </w:rPr>
        <w:t>import matplotlib as mpl</w:t>
      </w:r>
    </w:p>
    <w:p w14:paraId="30E14E14" w14:textId="1BB80BD8" w:rsidR="00DA5776" w:rsidRPr="00DA5776" w:rsidRDefault="00DA5776" w:rsidP="00DA5776">
      <w:pPr>
        <w:pStyle w:val="Code"/>
        <w:rPr>
          <w:sz w:val="22"/>
          <w:szCs w:val="22"/>
        </w:rPr>
      </w:pPr>
      <w:r>
        <w:rPr>
          <w:sz w:val="22"/>
          <w:szCs w:val="22"/>
        </w:rPr>
        <w:tab/>
      </w:r>
      <w:r w:rsidRPr="00DA5776">
        <w:rPr>
          <w:sz w:val="22"/>
          <w:szCs w:val="22"/>
        </w:rPr>
        <w:t>mpl.use('Agg')</w:t>
      </w:r>
    </w:p>
    <w:p w14:paraId="3F38FF3F" w14:textId="7EAB1AAF" w:rsidR="00DA5776" w:rsidRPr="00DA5776" w:rsidRDefault="00DA5776" w:rsidP="00DA5776">
      <w:pPr>
        <w:pStyle w:val="Code"/>
        <w:rPr>
          <w:sz w:val="22"/>
          <w:szCs w:val="22"/>
        </w:rPr>
      </w:pPr>
      <w:r>
        <w:rPr>
          <w:sz w:val="22"/>
          <w:szCs w:val="22"/>
        </w:rPr>
        <w:tab/>
      </w:r>
      <w:r w:rsidRPr="00DA5776">
        <w:rPr>
          <w:sz w:val="22"/>
          <w:szCs w:val="22"/>
        </w:rPr>
        <w:t>import matplotlib.pyplot as plt</w:t>
      </w:r>
      <w:r w:rsidRPr="00387F49">
        <w:rPr>
          <w:sz w:val="22"/>
          <w:szCs w:val="22"/>
        </w:rPr>
        <w:br/>
      </w:r>
    </w:p>
    <w:p w14:paraId="27315A49" w14:textId="77777777" w:rsidR="00DA5776" w:rsidRDefault="00DA5776" w:rsidP="002E76AB">
      <w:pPr>
        <w:spacing w:line="276" w:lineRule="auto"/>
        <w:rPr>
          <w:rFonts w:ascii="Helvetica" w:hAnsi="Helvetica"/>
          <w:sz w:val="22"/>
          <w:szCs w:val="22"/>
        </w:rPr>
      </w:pPr>
    </w:p>
    <w:p w14:paraId="2BC352CB" w14:textId="77777777" w:rsidR="00DA5776" w:rsidRDefault="00DA5776" w:rsidP="002E76AB">
      <w:pPr>
        <w:spacing w:line="276" w:lineRule="auto"/>
        <w:rPr>
          <w:rFonts w:ascii="Helvetica" w:hAnsi="Helvetica"/>
          <w:sz w:val="22"/>
          <w:szCs w:val="22"/>
        </w:rPr>
      </w:pPr>
      <w:r>
        <w:rPr>
          <w:rFonts w:ascii="Helvetica" w:hAnsi="Helvetica"/>
          <w:sz w:val="22"/>
          <w:szCs w:val="22"/>
        </w:rPr>
        <w:t>Füge ein neues File in das Projekt auf repl.it ein und nenne es 'graph.png'.</w:t>
      </w:r>
    </w:p>
    <w:p w14:paraId="200AECB0" w14:textId="77777777" w:rsidR="00DA5776" w:rsidRDefault="00DA5776" w:rsidP="002E76AB">
      <w:pPr>
        <w:spacing w:line="276" w:lineRule="auto"/>
        <w:rPr>
          <w:rFonts w:ascii="Helvetica" w:hAnsi="Helvetica"/>
          <w:sz w:val="22"/>
          <w:szCs w:val="22"/>
        </w:rPr>
      </w:pPr>
    </w:p>
    <w:p w14:paraId="62EEB228" w14:textId="7F4BF535" w:rsidR="00812FB6" w:rsidRPr="00387F49" w:rsidRDefault="00812FB6" w:rsidP="002E76AB">
      <w:pPr>
        <w:spacing w:line="276" w:lineRule="auto"/>
        <w:rPr>
          <w:rFonts w:ascii="Helvetica" w:hAnsi="Helvetica"/>
          <w:sz w:val="22"/>
          <w:szCs w:val="22"/>
        </w:rPr>
      </w:pPr>
      <w:r w:rsidRPr="00387F49">
        <w:rPr>
          <w:rFonts w:ascii="Helvetica" w:hAnsi="Helvetica"/>
          <w:sz w:val="22"/>
          <w:szCs w:val="22"/>
        </w:rPr>
        <w:t xml:space="preserve">Füge dann untenstehenden Codeblock unterhalb Deines Programmes ein und lass es laufen. Nach einiger Zeit (es kann bis zu einer Minute dauern), erkennst Du oben über dem Editor einen zweiten Tab mit dem Namen </w:t>
      </w:r>
      <w:r w:rsidRPr="00387F49">
        <w:rPr>
          <w:rFonts w:ascii="Helvetica" w:hAnsi="Helvetica"/>
          <w:i/>
          <w:sz w:val="22"/>
          <w:szCs w:val="22"/>
        </w:rPr>
        <w:t>'random_walk1.png'</w:t>
      </w:r>
      <w:r w:rsidRPr="00387F49">
        <w:rPr>
          <w:rFonts w:ascii="Helvetica" w:hAnsi="Helvetica"/>
          <w:sz w:val="22"/>
          <w:szCs w:val="22"/>
        </w:rPr>
        <w:t>.</w:t>
      </w:r>
    </w:p>
    <w:p w14:paraId="16A60B9C" w14:textId="77777777" w:rsidR="00F229CB" w:rsidRPr="00387F49" w:rsidRDefault="00F229CB" w:rsidP="002E76AB">
      <w:pPr>
        <w:spacing w:line="276" w:lineRule="auto"/>
        <w:rPr>
          <w:rFonts w:ascii="Helvetica" w:hAnsi="Helvetica"/>
          <w:sz w:val="22"/>
          <w:szCs w:val="22"/>
        </w:rPr>
      </w:pPr>
    </w:p>
    <w:p w14:paraId="19A6F0DE" w14:textId="73F74AAA" w:rsidR="005D4115" w:rsidRDefault="00F229CB" w:rsidP="00F229CB">
      <w:pPr>
        <w:pStyle w:val="Code"/>
        <w:rPr>
          <w:sz w:val="22"/>
          <w:szCs w:val="22"/>
        </w:rPr>
      </w:pPr>
      <w:r w:rsidRPr="00387F49">
        <w:rPr>
          <w:sz w:val="22"/>
          <w:szCs w:val="22"/>
        </w:rPr>
        <w:br/>
      </w:r>
      <w:r w:rsidRPr="00387F49">
        <w:rPr>
          <w:sz w:val="22"/>
          <w:szCs w:val="22"/>
        </w:rPr>
        <w:tab/>
      </w:r>
      <w:r w:rsidR="00DA5776">
        <w:rPr>
          <w:sz w:val="22"/>
          <w:szCs w:val="22"/>
        </w:rPr>
        <w:t>plt</w:t>
      </w:r>
      <w:r w:rsidR="005D4115" w:rsidRPr="00387F49">
        <w:rPr>
          <w:sz w:val="22"/>
          <w:szCs w:val="22"/>
        </w:rPr>
        <w:t>.plot(Ort)</w:t>
      </w:r>
    </w:p>
    <w:p w14:paraId="5E26EE48" w14:textId="169031E6" w:rsidR="00DA5776" w:rsidRPr="00387F49" w:rsidRDefault="00DA5776" w:rsidP="00F229CB">
      <w:pPr>
        <w:pStyle w:val="Code"/>
        <w:rPr>
          <w:sz w:val="22"/>
          <w:szCs w:val="22"/>
        </w:rPr>
      </w:pPr>
      <w:r>
        <w:rPr>
          <w:sz w:val="22"/>
          <w:szCs w:val="22"/>
        </w:rPr>
        <w:tab/>
        <w:t>plt.show(Ort)</w:t>
      </w:r>
    </w:p>
    <w:p w14:paraId="7B181DB6" w14:textId="5891E643" w:rsidR="00F229CB" w:rsidRPr="00DA5776" w:rsidRDefault="005D4115" w:rsidP="00DA5776">
      <w:pPr>
        <w:pStyle w:val="Code"/>
        <w:rPr>
          <w:sz w:val="22"/>
          <w:szCs w:val="22"/>
        </w:rPr>
      </w:pPr>
      <w:r w:rsidRPr="00387F49">
        <w:rPr>
          <w:sz w:val="22"/>
          <w:szCs w:val="22"/>
        </w:rPr>
        <w:tab/>
      </w:r>
      <w:r w:rsidR="00DA5776">
        <w:rPr>
          <w:sz w:val="22"/>
          <w:szCs w:val="22"/>
        </w:rPr>
        <w:t>plt</w:t>
      </w:r>
      <w:r w:rsidRPr="00387F49">
        <w:rPr>
          <w:sz w:val="22"/>
          <w:szCs w:val="22"/>
        </w:rPr>
        <w:t>.save</w:t>
      </w:r>
      <w:r w:rsidR="00DA5776">
        <w:rPr>
          <w:sz w:val="22"/>
          <w:szCs w:val="22"/>
        </w:rPr>
        <w:t>fig</w:t>
      </w:r>
      <w:r w:rsidRPr="00387F49">
        <w:rPr>
          <w:sz w:val="22"/>
          <w:szCs w:val="22"/>
        </w:rPr>
        <w:t>('</w:t>
      </w:r>
      <w:r w:rsidR="00DA5776">
        <w:rPr>
          <w:sz w:val="22"/>
          <w:szCs w:val="22"/>
        </w:rPr>
        <w:t>graph</w:t>
      </w:r>
      <w:r w:rsidRPr="00387F49">
        <w:rPr>
          <w:sz w:val="22"/>
          <w:szCs w:val="22"/>
        </w:rPr>
        <w:t>.png')</w:t>
      </w:r>
      <w:r w:rsidR="00F229CB" w:rsidRPr="00387F49">
        <w:rPr>
          <w:sz w:val="22"/>
          <w:szCs w:val="22"/>
        </w:rPr>
        <w:br/>
      </w:r>
    </w:p>
    <w:p w14:paraId="10F10E4C" w14:textId="77777777" w:rsidR="00812FB6" w:rsidRPr="00387F49" w:rsidRDefault="00812FB6" w:rsidP="002E76AB">
      <w:pPr>
        <w:spacing w:line="276" w:lineRule="auto"/>
        <w:rPr>
          <w:rFonts w:ascii="Helvetica" w:hAnsi="Helvetica"/>
          <w:sz w:val="22"/>
          <w:szCs w:val="22"/>
        </w:rPr>
      </w:pPr>
    </w:p>
    <w:p w14:paraId="3F107CEE" w14:textId="7AFCBC9F" w:rsidR="00812FB6" w:rsidRPr="00387F49" w:rsidRDefault="00812FB6" w:rsidP="00812FB6">
      <w:pPr>
        <w:spacing w:line="276" w:lineRule="auto"/>
        <w:rPr>
          <w:rFonts w:ascii="Helvetica" w:hAnsi="Helvetica"/>
          <w:sz w:val="22"/>
          <w:szCs w:val="22"/>
        </w:rPr>
      </w:pPr>
      <w:r w:rsidRPr="00387F49">
        <w:rPr>
          <w:rFonts w:ascii="Helvetica" w:hAnsi="Helvetica"/>
          <w:b/>
          <w:sz w:val="22"/>
          <w:szCs w:val="22"/>
        </w:rPr>
        <w:t>A27</w:t>
      </w:r>
      <w:r w:rsidRPr="00387F49">
        <w:rPr>
          <w:rFonts w:ascii="Helvetica" w:hAnsi="Helvetica"/>
          <w:sz w:val="22"/>
          <w:szCs w:val="22"/>
        </w:rPr>
        <w:t>. Erkennst Du, was auf der Grafik dargestellt wird? Kannst Du die Achsen benennen?</w:t>
      </w:r>
    </w:p>
    <w:p w14:paraId="471B5A80" w14:textId="77777777" w:rsidR="00812FB6" w:rsidRPr="00387F49" w:rsidRDefault="00812FB6" w:rsidP="002E76AB">
      <w:pPr>
        <w:spacing w:line="276" w:lineRule="auto"/>
        <w:rPr>
          <w:rFonts w:ascii="Helvetica" w:hAnsi="Helvetica"/>
          <w:sz w:val="22"/>
          <w:szCs w:val="22"/>
        </w:rPr>
      </w:pPr>
    </w:p>
    <w:p w14:paraId="374E21F8" w14:textId="77777777" w:rsidR="00DA7F58" w:rsidRPr="00387F49" w:rsidRDefault="00DA7F58">
      <w:pPr>
        <w:rPr>
          <w:rFonts w:ascii="Helvetica" w:hAnsi="Helvetica"/>
          <w:b/>
          <w:sz w:val="22"/>
          <w:szCs w:val="22"/>
        </w:rPr>
      </w:pPr>
      <w:r w:rsidRPr="00387F49">
        <w:rPr>
          <w:rFonts w:ascii="Helvetica" w:hAnsi="Helvetica"/>
          <w:b/>
          <w:sz w:val="22"/>
          <w:szCs w:val="22"/>
        </w:rPr>
        <w:br w:type="page"/>
      </w:r>
    </w:p>
    <w:p w14:paraId="5E7C4111" w14:textId="7AC37435" w:rsidR="00CA66B9" w:rsidRPr="00387F49" w:rsidRDefault="00812FB6" w:rsidP="002E76AB">
      <w:pPr>
        <w:spacing w:line="276" w:lineRule="auto"/>
        <w:rPr>
          <w:rFonts w:ascii="Helvetica" w:hAnsi="Helvetica"/>
          <w:b/>
          <w:sz w:val="22"/>
          <w:szCs w:val="22"/>
        </w:rPr>
      </w:pPr>
      <w:r w:rsidRPr="00387F49">
        <w:rPr>
          <w:rFonts w:ascii="Helvetica" w:hAnsi="Helvetica"/>
          <w:b/>
          <w:sz w:val="22"/>
          <w:szCs w:val="22"/>
        </w:rPr>
        <w:t xml:space="preserve">6. </w:t>
      </w:r>
      <w:r w:rsidR="00CA66B9" w:rsidRPr="00387F49">
        <w:rPr>
          <w:rFonts w:ascii="Helvetica" w:hAnsi="Helvetica"/>
          <w:b/>
          <w:sz w:val="22"/>
          <w:szCs w:val="22"/>
        </w:rPr>
        <w:t>Simulationen</w:t>
      </w:r>
    </w:p>
    <w:p w14:paraId="5FD9118D" w14:textId="77777777" w:rsidR="00CA66B9" w:rsidRPr="00387F49" w:rsidRDefault="00CA66B9" w:rsidP="002E76AB">
      <w:pPr>
        <w:spacing w:line="276" w:lineRule="auto"/>
        <w:rPr>
          <w:rFonts w:ascii="Helvetica" w:hAnsi="Helvetica"/>
          <w:sz w:val="22"/>
          <w:szCs w:val="22"/>
        </w:rPr>
      </w:pPr>
    </w:p>
    <w:p w14:paraId="20A9CF51" w14:textId="6CF361C1" w:rsidR="00E614DD" w:rsidRPr="00387F49" w:rsidRDefault="00E614DD" w:rsidP="00E614DD">
      <w:pPr>
        <w:spacing w:line="276" w:lineRule="auto"/>
        <w:rPr>
          <w:rFonts w:ascii="Helvetica" w:hAnsi="Helvetica"/>
          <w:sz w:val="22"/>
          <w:szCs w:val="22"/>
        </w:rPr>
      </w:pPr>
      <w:r w:rsidRPr="00387F49">
        <w:rPr>
          <w:rFonts w:ascii="Helvetica" w:hAnsi="Helvetica"/>
          <w:b/>
          <w:sz w:val="22"/>
          <w:szCs w:val="22"/>
        </w:rPr>
        <w:t>A2</w:t>
      </w:r>
      <w:r w:rsidR="00CA66B9" w:rsidRPr="00387F49">
        <w:rPr>
          <w:rFonts w:ascii="Helvetica" w:hAnsi="Helvetica"/>
          <w:b/>
          <w:sz w:val="22"/>
          <w:szCs w:val="22"/>
        </w:rPr>
        <w:t>8</w:t>
      </w:r>
      <w:r w:rsidRPr="00387F49">
        <w:rPr>
          <w:rFonts w:ascii="Helvetica" w:hAnsi="Helvetica"/>
          <w:sz w:val="22"/>
          <w:szCs w:val="22"/>
        </w:rPr>
        <w:t>. Was erwartest Du für die Enddistanz, wenn die Wahrscheinlichkeit nach</w:t>
      </w:r>
      <w:r w:rsidR="00CA66B9" w:rsidRPr="00387F49">
        <w:rPr>
          <w:rFonts w:ascii="Helvetica" w:hAnsi="Helvetica"/>
          <w:sz w:val="22"/>
          <w:szCs w:val="22"/>
        </w:rPr>
        <w:t xml:space="preserve"> links zu wandern 20% und die Wahrscheinlich</w:t>
      </w:r>
      <w:r w:rsidRPr="00387F49">
        <w:rPr>
          <w:rFonts w:ascii="Helvetica" w:hAnsi="Helvetica"/>
          <w:sz w:val="22"/>
          <w:szCs w:val="22"/>
        </w:rPr>
        <w:t>keit nach rechts zu wandern 80% beträgt?</w:t>
      </w:r>
    </w:p>
    <w:p w14:paraId="53E2651B" w14:textId="77777777" w:rsidR="007A2089" w:rsidRPr="00387F49" w:rsidRDefault="007A2089" w:rsidP="00E614DD">
      <w:pPr>
        <w:spacing w:line="276" w:lineRule="auto"/>
        <w:rPr>
          <w:rFonts w:ascii="Helvetica" w:hAnsi="Helvetica"/>
          <w:sz w:val="22"/>
          <w:szCs w:val="22"/>
        </w:rPr>
      </w:pPr>
    </w:p>
    <w:p w14:paraId="2D831E95" w14:textId="4A076612" w:rsidR="00E614DD" w:rsidRPr="00387F49" w:rsidRDefault="00E614DD" w:rsidP="00E614DD">
      <w:pPr>
        <w:spacing w:line="276" w:lineRule="auto"/>
        <w:rPr>
          <w:rFonts w:ascii="Helvetica" w:hAnsi="Helvetica"/>
          <w:sz w:val="22"/>
          <w:szCs w:val="22"/>
        </w:rPr>
      </w:pPr>
      <w:r w:rsidRPr="00387F49">
        <w:rPr>
          <w:rFonts w:ascii="Helvetica" w:hAnsi="Helvetica"/>
          <w:b/>
          <w:sz w:val="22"/>
          <w:szCs w:val="22"/>
        </w:rPr>
        <w:t>A2</w:t>
      </w:r>
      <w:r w:rsidR="00CA66B9" w:rsidRPr="00387F49">
        <w:rPr>
          <w:rFonts w:ascii="Helvetica" w:hAnsi="Helvetica"/>
          <w:b/>
          <w:sz w:val="22"/>
          <w:szCs w:val="22"/>
        </w:rPr>
        <w:t>9</w:t>
      </w:r>
      <w:r w:rsidRPr="00387F49">
        <w:rPr>
          <w:rFonts w:ascii="Helvetica" w:hAnsi="Helvetica"/>
          <w:sz w:val="22"/>
          <w:szCs w:val="22"/>
        </w:rPr>
        <w:t xml:space="preserve">. </w:t>
      </w:r>
      <w:r w:rsidR="00CA66B9" w:rsidRPr="00387F49">
        <w:rPr>
          <w:rFonts w:ascii="Helvetica" w:hAnsi="Helvetica"/>
          <w:sz w:val="22"/>
          <w:szCs w:val="22"/>
        </w:rPr>
        <w:t xml:space="preserve">Programmiere Deinen Code um, so dass er diese Wahrscheinlichkeiten abbildet. </w:t>
      </w:r>
      <w:r w:rsidRPr="00387F49">
        <w:rPr>
          <w:rFonts w:ascii="Helvetica" w:hAnsi="Helvetica"/>
          <w:sz w:val="22"/>
          <w:szCs w:val="22"/>
        </w:rPr>
        <w:t>Überprüfe Deine Idee, indem Du die Simulation 10x durchführst.</w:t>
      </w:r>
    </w:p>
    <w:p w14:paraId="2F4DA8A2" w14:textId="77777777" w:rsidR="007A2089" w:rsidRPr="00387F49" w:rsidRDefault="007A2089" w:rsidP="00E614DD">
      <w:pPr>
        <w:spacing w:line="276" w:lineRule="auto"/>
        <w:rPr>
          <w:rFonts w:ascii="Helvetica" w:hAnsi="Helvetica"/>
          <w:sz w:val="22"/>
          <w:szCs w:val="22"/>
        </w:rPr>
      </w:pPr>
      <w:bookmarkStart w:id="2" w:name="_GoBack"/>
      <w:bookmarkEnd w:id="2"/>
    </w:p>
    <w:p w14:paraId="1A3910E6" w14:textId="5B779BE8" w:rsidR="00E614DD" w:rsidRPr="00387F49" w:rsidRDefault="00E614DD" w:rsidP="00E614DD">
      <w:pPr>
        <w:spacing w:line="276" w:lineRule="auto"/>
        <w:rPr>
          <w:rFonts w:ascii="Helvetica" w:hAnsi="Helvetica"/>
          <w:sz w:val="22"/>
          <w:szCs w:val="22"/>
        </w:rPr>
      </w:pPr>
      <w:r w:rsidRPr="00387F49">
        <w:rPr>
          <w:rFonts w:ascii="Helvetica" w:hAnsi="Helvetica"/>
          <w:b/>
          <w:sz w:val="22"/>
          <w:szCs w:val="22"/>
        </w:rPr>
        <w:t>A</w:t>
      </w:r>
      <w:r w:rsidR="00CA66B9" w:rsidRPr="00387F49">
        <w:rPr>
          <w:rFonts w:ascii="Helvetica" w:hAnsi="Helvetica"/>
          <w:b/>
          <w:sz w:val="22"/>
          <w:szCs w:val="22"/>
        </w:rPr>
        <w:t>30</w:t>
      </w:r>
      <w:r w:rsidRPr="00387F49">
        <w:rPr>
          <w:rFonts w:ascii="Helvetica" w:hAnsi="Helvetica"/>
          <w:sz w:val="22"/>
          <w:szCs w:val="22"/>
        </w:rPr>
        <w:t>. Was erwartest Du</w:t>
      </w:r>
      <w:r w:rsidR="0084447F" w:rsidRPr="00387F49">
        <w:rPr>
          <w:rFonts w:ascii="Helvetica" w:hAnsi="Helvetica"/>
          <w:sz w:val="22"/>
          <w:szCs w:val="22"/>
        </w:rPr>
        <w:t xml:space="preserve"> für die Enddistanz</w:t>
      </w:r>
      <w:r w:rsidRPr="00387F49">
        <w:rPr>
          <w:rFonts w:ascii="Helvetica" w:hAnsi="Helvetica"/>
          <w:sz w:val="22"/>
          <w:szCs w:val="22"/>
        </w:rPr>
        <w:t>, wenn Du doppelt so viele Schritte machst?</w:t>
      </w:r>
      <w:r w:rsidR="00CA66B9" w:rsidRPr="00387F49">
        <w:rPr>
          <w:rFonts w:ascii="Helvetica" w:hAnsi="Helvetica"/>
          <w:sz w:val="22"/>
          <w:szCs w:val="22"/>
        </w:rPr>
        <w:t xml:space="preserve"> (Wieder mit 50%</w:t>
      </w:r>
      <w:r w:rsidR="002701E8" w:rsidRPr="00387F49">
        <w:rPr>
          <w:rFonts w:ascii="Helvetica" w:hAnsi="Helvetica"/>
          <w:sz w:val="22"/>
          <w:szCs w:val="22"/>
        </w:rPr>
        <w:t>)</w:t>
      </w:r>
    </w:p>
    <w:p w14:paraId="514B10F0" w14:textId="77777777" w:rsidR="007A2089" w:rsidRPr="00387F49" w:rsidRDefault="007A2089" w:rsidP="00E614DD">
      <w:pPr>
        <w:spacing w:line="276" w:lineRule="auto"/>
        <w:rPr>
          <w:rFonts w:ascii="Helvetica" w:hAnsi="Helvetica"/>
          <w:sz w:val="22"/>
          <w:szCs w:val="22"/>
        </w:rPr>
      </w:pPr>
    </w:p>
    <w:p w14:paraId="1E052AFC" w14:textId="66188B1C" w:rsidR="00E614DD" w:rsidRPr="00387F49" w:rsidRDefault="00E614DD" w:rsidP="00E614DD">
      <w:pPr>
        <w:spacing w:line="276" w:lineRule="auto"/>
        <w:rPr>
          <w:rFonts w:ascii="Helvetica" w:hAnsi="Helvetica"/>
          <w:sz w:val="22"/>
          <w:szCs w:val="22"/>
        </w:rPr>
      </w:pPr>
      <w:r w:rsidRPr="00387F49">
        <w:rPr>
          <w:rFonts w:ascii="Helvetica" w:hAnsi="Helvetica"/>
          <w:b/>
          <w:sz w:val="22"/>
          <w:szCs w:val="22"/>
        </w:rPr>
        <w:t>A</w:t>
      </w:r>
      <w:r w:rsidR="00CA66B9" w:rsidRPr="00387F49">
        <w:rPr>
          <w:rFonts w:ascii="Helvetica" w:hAnsi="Helvetica"/>
          <w:b/>
          <w:sz w:val="22"/>
          <w:szCs w:val="22"/>
        </w:rPr>
        <w:t>31</w:t>
      </w:r>
      <w:r w:rsidRPr="00387F49">
        <w:rPr>
          <w:rFonts w:ascii="Helvetica" w:hAnsi="Helvetica"/>
          <w:sz w:val="22"/>
          <w:szCs w:val="22"/>
        </w:rPr>
        <w:t>.</w:t>
      </w:r>
      <w:r w:rsidR="002E5D1F" w:rsidRPr="00387F49">
        <w:rPr>
          <w:rFonts w:ascii="Helvetica" w:hAnsi="Helvetica"/>
          <w:sz w:val="22"/>
          <w:szCs w:val="22"/>
        </w:rPr>
        <w:t xml:space="preserve"> Führe die Simulation je 5x mit 1000 Schritten, 5</w:t>
      </w:r>
      <w:r w:rsidRPr="00387F49">
        <w:rPr>
          <w:rFonts w:ascii="Helvetica" w:hAnsi="Helvetica"/>
          <w:sz w:val="22"/>
          <w:szCs w:val="22"/>
        </w:rPr>
        <w:t xml:space="preserve">x mit 2000 Schritten </w:t>
      </w:r>
      <w:r w:rsidR="002E5D1F" w:rsidRPr="00387F49">
        <w:rPr>
          <w:rFonts w:ascii="Helvetica" w:hAnsi="Helvetica"/>
          <w:sz w:val="22"/>
          <w:szCs w:val="22"/>
        </w:rPr>
        <w:t xml:space="preserve">und 5x mit 4000 Schritten </w:t>
      </w:r>
      <w:r w:rsidR="00244FFE" w:rsidRPr="00387F49">
        <w:rPr>
          <w:rFonts w:ascii="Helvetica" w:hAnsi="Helvetica"/>
          <w:sz w:val="22"/>
          <w:szCs w:val="22"/>
        </w:rPr>
        <w:t xml:space="preserve">durch. Zeichne von Hand den dazugehörigen Graphen (Schritte vs. Distanz). </w:t>
      </w:r>
      <w:r w:rsidRPr="00387F49">
        <w:rPr>
          <w:rFonts w:ascii="Helvetica" w:hAnsi="Helvetica"/>
          <w:sz w:val="22"/>
          <w:szCs w:val="22"/>
        </w:rPr>
        <w:t xml:space="preserve">Was stellst Du </w:t>
      </w:r>
      <w:r w:rsidR="00244FFE" w:rsidRPr="00387F49">
        <w:rPr>
          <w:rFonts w:ascii="Helvetica" w:hAnsi="Helvetica"/>
          <w:sz w:val="22"/>
          <w:szCs w:val="22"/>
        </w:rPr>
        <w:t xml:space="preserve">für die durchschnittliche Distanz vom Ursprung </w:t>
      </w:r>
      <w:r w:rsidRPr="00387F49">
        <w:rPr>
          <w:rFonts w:ascii="Helvetica" w:hAnsi="Helvetica"/>
          <w:sz w:val="22"/>
          <w:szCs w:val="22"/>
        </w:rPr>
        <w:t>fest? Versuche, den gefundenen Zusammenhang mit 5 Simulationen mit je 10000</w:t>
      </w:r>
      <w:r w:rsidR="00FC4A70" w:rsidRPr="00387F49">
        <w:rPr>
          <w:rFonts w:ascii="Helvetica" w:hAnsi="Helvetica"/>
          <w:sz w:val="22"/>
          <w:szCs w:val="22"/>
        </w:rPr>
        <w:t xml:space="preserve"> Schritten</w:t>
      </w:r>
      <w:r w:rsidRPr="00387F49">
        <w:rPr>
          <w:rFonts w:ascii="Helvetica" w:hAnsi="Helvetica"/>
          <w:sz w:val="22"/>
          <w:szCs w:val="22"/>
        </w:rPr>
        <w:t xml:space="preserve"> zu festigen.</w:t>
      </w:r>
    </w:p>
    <w:p w14:paraId="569DA47C" w14:textId="77777777" w:rsidR="00244FFE" w:rsidRPr="00387F49" w:rsidRDefault="00244FFE" w:rsidP="00E614DD">
      <w:pPr>
        <w:spacing w:line="276" w:lineRule="auto"/>
        <w:rPr>
          <w:rFonts w:ascii="Helvetica" w:hAnsi="Helvetica"/>
          <w:sz w:val="22"/>
          <w:szCs w:val="22"/>
        </w:rPr>
      </w:pPr>
    </w:p>
    <w:p w14:paraId="78BC17CA" w14:textId="367D7AFA" w:rsidR="00244FFE" w:rsidRPr="00387F49" w:rsidRDefault="00244FFE" w:rsidP="00E614DD">
      <w:pPr>
        <w:spacing w:line="276" w:lineRule="auto"/>
        <w:rPr>
          <w:rFonts w:ascii="Helvetica" w:hAnsi="Helvetica"/>
          <w:sz w:val="22"/>
          <w:szCs w:val="22"/>
        </w:rPr>
      </w:pPr>
      <w:r w:rsidRPr="00387F49">
        <w:rPr>
          <w:rFonts w:ascii="Helvetica" w:hAnsi="Helvetica"/>
          <w:b/>
          <w:sz w:val="22"/>
          <w:szCs w:val="22"/>
        </w:rPr>
        <w:t>A32</w:t>
      </w:r>
      <w:r w:rsidRPr="00387F49">
        <w:rPr>
          <w:rFonts w:ascii="Helvetica" w:hAnsi="Helvetica"/>
          <w:sz w:val="22"/>
          <w:szCs w:val="22"/>
        </w:rPr>
        <w:t>. Wie lange würde es demnach dauern, bis Du von der Schule bis nach hause (3000m) gefallen bist, wenn Du pro Sekunde einen Meter umfällst?</w:t>
      </w:r>
    </w:p>
    <w:p w14:paraId="10860A04" w14:textId="77777777" w:rsidR="00E614DD" w:rsidRPr="00387F49" w:rsidRDefault="00E614DD" w:rsidP="00E614DD">
      <w:pPr>
        <w:spacing w:line="276" w:lineRule="auto"/>
        <w:rPr>
          <w:rFonts w:ascii="Helvetica" w:hAnsi="Helvetica"/>
          <w:sz w:val="22"/>
          <w:szCs w:val="22"/>
        </w:rPr>
      </w:pPr>
    </w:p>
    <w:p w14:paraId="2E8C36DE" w14:textId="2746C6EB" w:rsidR="007B028B" w:rsidRPr="00387F49" w:rsidRDefault="00CA66B9" w:rsidP="00E614DD">
      <w:pPr>
        <w:spacing w:line="276" w:lineRule="auto"/>
        <w:rPr>
          <w:rFonts w:ascii="Helvetica" w:hAnsi="Helvetica"/>
          <w:b/>
          <w:sz w:val="22"/>
          <w:szCs w:val="22"/>
        </w:rPr>
      </w:pPr>
      <w:r w:rsidRPr="00387F49">
        <w:rPr>
          <w:rFonts w:ascii="Helvetica" w:hAnsi="Helvetica"/>
          <w:b/>
          <w:sz w:val="22"/>
          <w:szCs w:val="22"/>
        </w:rPr>
        <w:t>7. Durchschnittswerte</w:t>
      </w:r>
    </w:p>
    <w:p w14:paraId="5421B811" w14:textId="77777777" w:rsidR="007B028B" w:rsidRPr="00387F49" w:rsidRDefault="007B028B" w:rsidP="00E614DD">
      <w:pPr>
        <w:spacing w:line="276" w:lineRule="auto"/>
        <w:rPr>
          <w:rFonts w:ascii="Helvetica" w:hAnsi="Helvetica"/>
          <w:b/>
          <w:sz w:val="22"/>
          <w:szCs w:val="22"/>
        </w:rPr>
      </w:pPr>
    </w:p>
    <w:p w14:paraId="2082734E" w14:textId="478E354D" w:rsidR="00092C06" w:rsidRPr="00387F49" w:rsidRDefault="00092C06" w:rsidP="00092C06">
      <w:pPr>
        <w:spacing w:line="276" w:lineRule="auto"/>
        <w:rPr>
          <w:rFonts w:ascii="Helvetica" w:hAnsi="Helvetica"/>
          <w:sz w:val="22"/>
          <w:szCs w:val="22"/>
        </w:rPr>
      </w:pPr>
      <w:r w:rsidRPr="00387F49">
        <w:rPr>
          <w:rFonts w:ascii="Helvetica" w:hAnsi="Helvetica"/>
          <w:sz w:val="22"/>
          <w:szCs w:val="22"/>
        </w:rPr>
        <w:t>Statt die Simulationen von Hand einzeln auszuführen, können wir uns an Kapitel</w:t>
      </w:r>
      <w:r w:rsidRPr="00387F49">
        <w:rPr>
          <w:rFonts w:ascii="Helvetica" w:hAnsi="Helvetica"/>
          <w:b/>
          <w:sz w:val="22"/>
          <w:szCs w:val="22"/>
        </w:rPr>
        <w:t xml:space="preserve"> </w:t>
      </w:r>
      <w:r w:rsidRPr="00387F49">
        <w:rPr>
          <w:rFonts w:ascii="Helvetica" w:hAnsi="Helvetica"/>
          <w:i/>
          <w:sz w:val="22"/>
          <w:szCs w:val="22"/>
        </w:rPr>
        <w:t>3.2 Ausführen von vielen Schritten desselben Mechanismus</w:t>
      </w:r>
      <w:r w:rsidRPr="00387F49">
        <w:rPr>
          <w:rFonts w:ascii="Helvetica" w:hAnsi="Helvetica"/>
          <w:b/>
          <w:sz w:val="22"/>
          <w:szCs w:val="22"/>
        </w:rPr>
        <w:t xml:space="preserve"> </w:t>
      </w:r>
      <w:r w:rsidRPr="00387F49">
        <w:rPr>
          <w:rFonts w:ascii="Helvetica" w:hAnsi="Helvetica"/>
          <w:sz w:val="22"/>
          <w:szCs w:val="22"/>
        </w:rPr>
        <w:t>zurückerinnern.</w:t>
      </w:r>
    </w:p>
    <w:p w14:paraId="0B9ABEC6" w14:textId="4D22AC28" w:rsidR="00092C06" w:rsidRPr="00387F49" w:rsidRDefault="00092C06" w:rsidP="00E614DD">
      <w:pPr>
        <w:spacing w:line="276" w:lineRule="auto"/>
        <w:rPr>
          <w:rFonts w:ascii="Helvetica" w:hAnsi="Helvetica"/>
          <w:b/>
          <w:sz w:val="22"/>
          <w:szCs w:val="22"/>
        </w:rPr>
      </w:pPr>
    </w:p>
    <w:p w14:paraId="3FB16739" w14:textId="0F6BDB74" w:rsidR="001F67A2" w:rsidRPr="00387F49" w:rsidRDefault="00E614DD" w:rsidP="00E614DD">
      <w:pPr>
        <w:spacing w:line="276" w:lineRule="auto"/>
        <w:rPr>
          <w:rFonts w:ascii="Helvetica" w:hAnsi="Helvetica"/>
          <w:sz w:val="22"/>
          <w:szCs w:val="22"/>
        </w:rPr>
      </w:pPr>
      <w:r w:rsidRPr="00387F49">
        <w:rPr>
          <w:rFonts w:ascii="Helvetica" w:hAnsi="Helvetica"/>
          <w:b/>
          <w:sz w:val="22"/>
          <w:szCs w:val="22"/>
        </w:rPr>
        <w:t>A</w:t>
      </w:r>
      <w:r w:rsidR="0017342A" w:rsidRPr="00387F49">
        <w:rPr>
          <w:rFonts w:ascii="Helvetica" w:hAnsi="Helvetica"/>
          <w:b/>
          <w:sz w:val="22"/>
          <w:szCs w:val="22"/>
        </w:rPr>
        <w:t>32</w:t>
      </w:r>
      <w:r w:rsidRPr="00387F49">
        <w:rPr>
          <w:rFonts w:ascii="Helvetica" w:hAnsi="Helvetica"/>
          <w:sz w:val="22"/>
          <w:szCs w:val="22"/>
        </w:rPr>
        <w:t>. Schreibe ein Programm, dass eine Anzahl Simulationen</w:t>
      </w:r>
      <w:r w:rsidR="00966A61" w:rsidRPr="00387F49">
        <w:rPr>
          <w:rFonts w:ascii="Helvetica" w:hAnsi="Helvetica"/>
          <w:sz w:val="22"/>
          <w:szCs w:val="22"/>
        </w:rPr>
        <w:t xml:space="preserve"> (z.B. </w:t>
      </w:r>
      <w:r w:rsidR="00966A61" w:rsidRPr="00387F49">
        <w:rPr>
          <w:rFonts w:ascii="Courier" w:hAnsi="Courier" w:cs="Courier New"/>
          <w:sz w:val="22"/>
          <w:szCs w:val="22"/>
          <w:highlight w:val="lightGray"/>
        </w:rPr>
        <w:t>numb_sim</w:t>
      </w:r>
      <w:r w:rsidR="00966A61" w:rsidRPr="00387F49">
        <w:rPr>
          <w:rFonts w:ascii="Helvetica" w:hAnsi="Helvetica"/>
          <w:sz w:val="22"/>
          <w:szCs w:val="22"/>
        </w:rPr>
        <w:t xml:space="preserve">) und die Anzahl Schritte (z.B. </w:t>
      </w:r>
      <w:r w:rsidR="00966A61" w:rsidRPr="00387F49">
        <w:rPr>
          <w:rFonts w:ascii="Courier" w:hAnsi="Courier" w:cs="Courier New"/>
          <w:sz w:val="22"/>
          <w:szCs w:val="22"/>
          <w:highlight w:val="lightGray"/>
        </w:rPr>
        <w:t>steps</w:t>
      </w:r>
      <w:r w:rsidR="00966A61" w:rsidRPr="00387F49">
        <w:rPr>
          <w:rFonts w:ascii="Helvetica" w:hAnsi="Helvetica"/>
          <w:sz w:val="22"/>
          <w:szCs w:val="22"/>
        </w:rPr>
        <w:t>)</w:t>
      </w:r>
      <w:r w:rsidRPr="00387F49">
        <w:rPr>
          <w:rFonts w:ascii="Helvetica" w:hAnsi="Helvetica"/>
          <w:sz w:val="22"/>
          <w:szCs w:val="22"/>
        </w:rPr>
        <w:t xml:space="preserve"> als Eingabe</w:t>
      </w:r>
      <w:r w:rsidR="00092C06" w:rsidRPr="00387F49">
        <w:rPr>
          <w:rFonts w:ascii="Helvetica" w:hAnsi="Helvetica"/>
          <w:sz w:val="22"/>
          <w:szCs w:val="22"/>
        </w:rPr>
        <w:t xml:space="preserve"> </w:t>
      </w:r>
      <w:r w:rsidRPr="00387F49">
        <w:rPr>
          <w:rFonts w:ascii="Helvetica" w:hAnsi="Helvetica"/>
          <w:sz w:val="22"/>
          <w:szCs w:val="22"/>
        </w:rPr>
        <w:t xml:space="preserve">hat </w:t>
      </w:r>
      <w:r w:rsidR="001E28FD" w:rsidRPr="00387F49">
        <w:rPr>
          <w:rFonts w:ascii="Helvetica" w:hAnsi="Helvetica"/>
          <w:sz w:val="22"/>
          <w:szCs w:val="22"/>
        </w:rPr>
        <w:t xml:space="preserve">und </w:t>
      </w:r>
      <w:r w:rsidR="00092C06" w:rsidRPr="00387F49">
        <w:rPr>
          <w:rFonts w:ascii="Helvetica" w:hAnsi="Helvetica"/>
          <w:sz w:val="22"/>
          <w:szCs w:val="22"/>
        </w:rPr>
        <w:t xml:space="preserve">nach erfolgreichem Durchlauf </w:t>
      </w:r>
      <w:r w:rsidRPr="00387F49">
        <w:rPr>
          <w:rFonts w:ascii="Helvetica" w:hAnsi="Helvetica"/>
          <w:sz w:val="22"/>
          <w:szCs w:val="22"/>
        </w:rPr>
        <w:t>die durchschnittliche Distanz vom Startpunkt ausgibt.</w:t>
      </w:r>
    </w:p>
    <w:p w14:paraId="3B2E6DFB" w14:textId="77777777" w:rsidR="003D4116" w:rsidRPr="00387F49" w:rsidRDefault="003D4116" w:rsidP="00E614DD">
      <w:pPr>
        <w:spacing w:line="276" w:lineRule="auto"/>
        <w:rPr>
          <w:rFonts w:ascii="Helvetica" w:hAnsi="Helvetica"/>
          <w:sz w:val="22"/>
          <w:szCs w:val="22"/>
        </w:rPr>
      </w:pPr>
    </w:p>
    <w:p w14:paraId="7F3E1291" w14:textId="47379FDE" w:rsidR="003D4116" w:rsidRPr="00387F49" w:rsidRDefault="003D4116" w:rsidP="00E614DD">
      <w:pPr>
        <w:spacing w:line="276" w:lineRule="auto"/>
        <w:rPr>
          <w:rFonts w:ascii="Helvetica" w:hAnsi="Helvetica"/>
          <w:b/>
          <w:sz w:val="22"/>
          <w:szCs w:val="22"/>
        </w:rPr>
      </w:pPr>
      <w:r w:rsidRPr="00387F49">
        <w:rPr>
          <w:rFonts w:ascii="Helvetica" w:hAnsi="Helvetica"/>
          <w:b/>
          <w:sz w:val="22"/>
          <w:szCs w:val="22"/>
        </w:rPr>
        <w:t>8. Erweiterungen</w:t>
      </w:r>
    </w:p>
    <w:p w14:paraId="0B5B4375" w14:textId="77777777" w:rsidR="003D4116" w:rsidRPr="00387F49" w:rsidRDefault="003D4116" w:rsidP="00E614DD">
      <w:pPr>
        <w:spacing w:line="276" w:lineRule="auto"/>
        <w:rPr>
          <w:rFonts w:ascii="Helvetica" w:hAnsi="Helvetica"/>
          <w:sz w:val="22"/>
          <w:szCs w:val="22"/>
        </w:rPr>
      </w:pPr>
    </w:p>
    <w:p w14:paraId="3BFCE29D" w14:textId="5A046D79" w:rsidR="003D4116" w:rsidRPr="00387F49" w:rsidRDefault="003D4116" w:rsidP="00E614DD">
      <w:pPr>
        <w:spacing w:line="276" w:lineRule="auto"/>
        <w:rPr>
          <w:rFonts w:ascii="Helvetica" w:hAnsi="Helvetica"/>
          <w:sz w:val="22"/>
          <w:szCs w:val="22"/>
        </w:rPr>
      </w:pPr>
      <w:r w:rsidRPr="00387F49">
        <w:rPr>
          <w:rFonts w:ascii="Helvetica" w:hAnsi="Helvetica"/>
          <w:sz w:val="22"/>
          <w:szCs w:val="22"/>
        </w:rPr>
        <w:t>Möglich Erweiterungen sind:</w:t>
      </w:r>
    </w:p>
    <w:p w14:paraId="620E4F48" w14:textId="75E5C860" w:rsidR="003D4116" w:rsidRPr="00387F49" w:rsidRDefault="003D4116" w:rsidP="003D4116">
      <w:pPr>
        <w:pStyle w:val="ListParagraph"/>
        <w:numPr>
          <w:ilvl w:val="0"/>
          <w:numId w:val="5"/>
        </w:numPr>
        <w:spacing w:line="276" w:lineRule="auto"/>
        <w:rPr>
          <w:rFonts w:ascii="Helvetica" w:hAnsi="Helvetica"/>
          <w:sz w:val="22"/>
          <w:szCs w:val="22"/>
        </w:rPr>
      </w:pPr>
      <w:r w:rsidRPr="00387F49">
        <w:rPr>
          <w:rFonts w:ascii="Helvetica" w:hAnsi="Helvetica"/>
          <w:sz w:val="22"/>
          <w:szCs w:val="22"/>
        </w:rPr>
        <w:t>Simulationen in zwei bzw. drei Dimensionen</w:t>
      </w:r>
    </w:p>
    <w:p w14:paraId="39365EF6" w14:textId="0135A621" w:rsidR="003D4116" w:rsidRPr="00387F49" w:rsidRDefault="003D4116" w:rsidP="003D4116">
      <w:pPr>
        <w:pStyle w:val="ListParagraph"/>
        <w:numPr>
          <w:ilvl w:val="0"/>
          <w:numId w:val="5"/>
        </w:numPr>
        <w:spacing w:line="276" w:lineRule="auto"/>
        <w:rPr>
          <w:rFonts w:ascii="Helvetica" w:hAnsi="Helvetica"/>
          <w:sz w:val="22"/>
          <w:szCs w:val="22"/>
        </w:rPr>
      </w:pPr>
      <w:r w:rsidRPr="00387F49">
        <w:rPr>
          <w:rFonts w:ascii="Helvetica" w:hAnsi="Helvetica"/>
          <w:sz w:val="22"/>
          <w:szCs w:val="22"/>
        </w:rPr>
        <w:t>Pfade unterschiedlich einzufärben</w:t>
      </w:r>
    </w:p>
    <w:p w14:paraId="63745989" w14:textId="3841994D" w:rsidR="003D4116" w:rsidRPr="00387F49" w:rsidRDefault="003D4116" w:rsidP="003D4116">
      <w:pPr>
        <w:pStyle w:val="ListParagraph"/>
        <w:numPr>
          <w:ilvl w:val="0"/>
          <w:numId w:val="5"/>
        </w:numPr>
        <w:spacing w:line="276" w:lineRule="auto"/>
        <w:rPr>
          <w:rFonts w:ascii="Helvetica" w:hAnsi="Helvetica"/>
          <w:sz w:val="22"/>
          <w:szCs w:val="22"/>
        </w:rPr>
      </w:pPr>
      <w:r w:rsidRPr="00387F49">
        <w:rPr>
          <w:rFonts w:ascii="Helvetica" w:hAnsi="Helvetica"/>
          <w:sz w:val="22"/>
          <w:szCs w:val="22"/>
        </w:rPr>
        <w:t>Nicht nur ganz-zahlige Schritte, sondern gemäss einer Verteilung</w:t>
      </w:r>
    </w:p>
    <w:p w14:paraId="192EECDD" w14:textId="7ADF7B49" w:rsidR="003D4116" w:rsidRPr="00387F49" w:rsidRDefault="003D4116" w:rsidP="003D4116">
      <w:pPr>
        <w:pStyle w:val="ListParagraph"/>
        <w:numPr>
          <w:ilvl w:val="0"/>
          <w:numId w:val="5"/>
        </w:numPr>
        <w:spacing w:line="276" w:lineRule="auto"/>
        <w:rPr>
          <w:rFonts w:ascii="Helvetica" w:hAnsi="Helvetica"/>
          <w:sz w:val="22"/>
          <w:szCs w:val="22"/>
        </w:rPr>
      </w:pPr>
      <w:r w:rsidRPr="00387F49">
        <w:rPr>
          <w:rFonts w:ascii="Helvetica" w:hAnsi="Helvetica"/>
          <w:sz w:val="22"/>
          <w:szCs w:val="22"/>
        </w:rPr>
        <w:t>Darstellung der durchschnittlichen Distanz in Abhängigkeit der Anzahl Schritte in einer Grafik</w:t>
      </w:r>
    </w:p>
    <w:p w14:paraId="773D83BF" w14:textId="3675A585" w:rsidR="003A2AF7" w:rsidRPr="00387F49" w:rsidRDefault="003A2AF7" w:rsidP="003D4116">
      <w:pPr>
        <w:pStyle w:val="ListParagraph"/>
        <w:numPr>
          <w:ilvl w:val="0"/>
          <w:numId w:val="5"/>
        </w:numPr>
        <w:spacing w:line="276" w:lineRule="auto"/>
        <w:rPr>
          <w:rFonts w:ascii="Helvetica" w:hAnsi="Helvetica"/>
          <w:sz w:val="22"/>
          <w:szCs w:val="22"/>
        </w:rPr>
      </w:pPr>
      <w:r w:rsidRPr="00387F49">
        <w:rPr>
          <w:rFonts w:ascii="Helvetica" w:hAnsi="Helvetica"/>
          <w:sz w:val="22"/>
          <w:szCs w:val="22"/>
        </w:rPr>
        <w:t>... und viele mehr...</w:t>
      </w:r>
    </w:p>
    <w:sectPr w:rsidR="003A2AF7" w:rsidRPr="00387F49" w:rsidSect="001347E1">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4CE25" w14:textId="77777777" w:rsidR="006B1800" w:rsidRDefault="006B1800" w:rsidP="004C46C8">
      <w:r>
        <w:separator/>
      </w:r>
    </w:p>
  </w:endnote>
  <w:endnote w:type="continuationSeparator" w:id="0">
    <w:p w14:paraId="649C11A1" w14:textId="77777777" w:rsidR="006B1800" w:rsidRDefault="006B1800" w:rsidP="004C4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A168F" w14:textId="77777777" w:rsidR="006B1800" w:rsidRDefault="006B1800" w:rsidP="006F75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BE6A4F" w14:textId="61F364C0" w:rsidR="006B1800" w:rsidRDefault="006B1800" w:rsidP="003A3E0E">
    <w:pPr>
      <w:pStyle w:val="Footer"/>
      <w:ind w:right="360"/>
    </w:pPr>
    <w:sdt>
      <w:sdtPr>
        <w:id w:val="969400743"/>
        <w:placeholder>
          <w:docPart w:val="FF30FF91CFF6A94980DB5E1AD5E14916"/>
        </w:placeholder>
        <w:temporary/>
        <w:showingPlcHdr/>
      </w:sdtPr>
      <w:sdtContent>
        <w:r>
          <w:t>[Type text]</w:t>
        </w:r>
      </w:sdtContent>
    </w:sdt>
    <w:r>
      <w:ptab w:relativeTo="margin" w:alignment="center" w:leader="none"/>
    </w:r>
    <w:sdt>
      <w:sdtPr>
        <w:id w:val="969400748"/>
        <w:placeholder>
          <w:docPart w:val="27E589F379E7474995D75B73DAC1469B"/>
        </w:placeholder>
        <w:temporary/>
        <w:showingPlcHdr/>
      </w:sdtPr>
      <w:sdtContent>
        <w:r>
          <w:t>[Type text]</w:t>
        </w:r>
      </w:sdtContent>
    </w:sdt>
    <w:r>
      <w:ptab w:relativeTo="margin" w:alignment="right" w:leader="none"/>
    </w:r>
    <w:sdt>
      <w:sdtPr>
        <w:id w:val="969400753"/>
        <w:placeholder>
          <w:docPart w:val="E79E92CCBF82294A8E127B983D121A07"/>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02C9D" w14:textId="77777777" w:rsidR="006B1800" w:rsidRPr="003A3E0E" w:rsidRDefault="006B1800" w:rsidP="006F75F2">
    <w:pPr>
      <w:pStyle w:val="Footer"/>
      <w:framePr w:wrap="around" w:vAnchor="text" w:hAnchor="margin" w:xAlign="right" w:y="1"/>
      <w:rPr>
        <w:rStyle w:val="PageNumber"/>
        <w:rFonts w:ascii="Helvetica Neue" w:hAnsi="Helvetica Neue"/>
        <w:sz w:val="18"/>
        <w:szCs w:val="18"/>
      </w:rPr>
    </w:pPr>
    <w:r w:rsidRPr="003A3E0E">
      <w:rPr>
        <w:rStyle w:val="PageNumber"/>
        <w:rFonts w:ascii="Helvetica Neue" w:hAnsi="Helvetica Neue"/>
        <w:sz w:val="18"/>
        <w:szCs w:val="18"/>
      </w:rPr>
      <w:fldChar w:fldCharType="begin"/>
    </w:r>
    <w:r w:rsidRPr="003A3E0E">
      <w:rPr>
        <w:rStyle w:val="PageNumber"/>
        <w:rFonts w:ascii="Helvetica Neue" w:hAnsi="Helvetica Neue"/>
        <w:sz w:val="18"/>
        <w:szCs w:val="18"/>
      </w:rPr>
      <w:instrText xml:space="preserve">PAGE  </w:instrText>
    </w:r>
    <w:r w:rsidRPr="003A3E0E">
      <w:rPr>
        <w:rStyle w:val="PageNumber"/>
        <w:rFonts w:ascii="Helvetica Neue" w:hAnsi="Helvetica Neue"/>
        <w:sz w:val="18"/>
        <w:szCs w:val="18"/>
      </w:rPr>
      <w:fldChar w:fldCharType="separate"/>
    </w:r>
    <w:r w:rsidR="00AF0DC6">
      <w:rPr>
        <w:rStyle w:val="PageNumber"/>
        <w:rFonts w:ascii="Helvetica Neue" w:hAnsi="Helvetica Neue"/>
        <w:noProof/>
        <w:sz w:val="18"/>
        <w:szCs w:val="18"/>
      </w:rPr>
      <w:t>1</w:t>
    </w:r>
    <w:r w:rsidRPr="003A3E0E">
      <w:rPr>
        <w:rStyle w:val="PageNumber"/>
        <w:rFonts w:ascii="Helvetica Neue" w:hAnsi="Helvetica Neue"/>
        <w:sz w:val="18"/>
        <w:szCs w:val="18"/>
      </w:rPr>
      <w:fldChar w:fldCharType="end"/>
    </w:r>
  </w:p>
  <w:p w14:paraId="2148147C" w14:textId="7A496225" w:rsidR="006B1800" w:rsidRPr="003A3E0E" w:rsidRDefault="006B1800" w:rsidP="003A3E0E">
    <w:pPr>
      <w:pStyle w:val="Footer"/>
      <w:ind w:right="360"/>
      <w:rPr>
        <w:rFonts w:ascii="Helvetica Neue" w:hAnsi="Helvetica Neue"/>
        <w:sz w:val="18"/>
        <w:szCs w:val="18"/>
      </w:rPr>
    </w:pPr>
    <w:r>
      <w:rPr>
        <w:rFonts w:ascii="Helvetica Neue" w:hAnsi="Helvetica Neue"/>
        <w:sz w:val="18"/>
        <w:szCs w:val="18"/>
      </w:rPr>
      <w:t>V20180314</w:t>
    </w:r>
    <w:r w:rsidRPr="003A3E0E">
      <w:rPr>
        <w:rFonts w:ascii="Helvetica Neue" w:hAnsi="Helvetica Neue"/>
        <w:sz w:val="18"/>
        <w:szCs w:val="18"/>
      </w:rPr>
      <w:ptab w:relativeTo="margin" w:alignment="center" w:leader="none"/>
    </w:r>
    <w:r w:rsidRPr="003A3E0E">
      <w:rPr>
        <w:rFonts w:ascii="Helvetica Neue" w:hAnsi="Helvetica Neue"/>
        <w:sz w:val="18"/>
        <w:szCs w:val="18"/>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810D7" w14:textId="77777777" w:rsidR="006B1800" w:rsidRDefault="006B1800" w:rsidP="004C46C8">
      <w:r>
        <w:separator/>
      </w:r>
    </w:p>
  </w:footnote>
  <w:footnote w:type="continuationSeparator" w:id="0">
    <w:p w14:paraId="70EEB553" w14:textId="77777777" w:rsidR="006B1800" w:rsidRDefault="006B1800" w:rsidP="004C46C8">
      <w:r>
        <w:continuationSeparator/>
      </w:r>
    </w:p>
  </w:footnote>
  <w:footnote w:id="1">
    <w:p w14:paraId="6F2BB811" w14:textId="150B4221" w:rsidR="006B1800" w:rsidRPr="00C633E9" w:rsidRDefault="006B1800" w:rsidP="00C633E9">
      <w:pPr>
        <w:spacing w:line="276" w:lineRule="auto"/>
        <w:rPr>
          <w:rFonts w:ascii="Helvetica" w:hAnsi="Helvetica"/>
          <w:sz w:val="18"/>
          <w:szCs w:val="18"/>
        </w:rPr>
      </w:pPr>
      <w:r w:rsidRPr="00C633E9">
        <w:rPr>
          <w:rStyle w:val="FootnoteReference"/>
          <w:rFonts w:ascii="Helvetica" w:hAnsi="Helvetica"/>
          <w:sz w:val="18"/>
          <w:szCs w:val="18"/>
        </w:rPr>
        <w:footnoteRef/>
      </w:r>
      <w:r w:rsidRPr="00C633E9">
        <w:rPr>
          <w:rFonts w:ascii="Helvetica" w:hAnsi="Helvetica"/>
          <w:sz w:val="18"/>
          <w:szCs w:val="18"/>
        </w:rPr>
        <w:t xml:space="preserve"> </w:t>
      </w:r>
      <w:r>
        <w:rPr>
          <w:rFonts w:ascii="Helvetica" w:hAnsi="Helvetica"/>
          <w:sz w:val="18"/>
          <w:szCs w:val="18"/>
        </w:rPr>
        <w:t xml:space="preserve">Bildquelle: </w:t>
      </w:r>
      <w:r w:rsidRPr="00C633E9">
        <w:rPr>
          <w:rFonts w:ascii="Helvetica" w:hAnsi="Helvetica"/>
          <w:sz w:val="18"/>
          <w:szCs w:val="18"/>
        </w:rPr>
        <w:t>http://nilesjohnson.net/teaching/rand_walk.png</w:t>
      </w:r>
    </w:p>
  </w:footnote>
  <w:footnote w:id="2">
    <w:p w14:paraId="5E34BB95" w14:textId="3318FB20" w:rsidR="006B1800" w:rsidRPr="003A3E0E" w:rsidRDefault="006B1800">
      <w:pPr>
        <w:pStyle w:val="FootnoteText"/>
        <w:rPr>
          <w:rFonts w:ascii="Helvetica Neue" w:hAnsi="Helvetica Neue"/>
        </w:rPr>
      </w:pPr>
      <w:r w:rsidRPr="003A3E0E">
        <w:rPr>
          <w:rStyle w:val="FootnoteReference"/>
          <w:rFonts w:ascii="Helvetica Neue" w:hAnsi="Helvetica Neue"/>
        </w:rPr>
        <w:footnoteRef/>
      </w:r>
      <w:r w:rsidRPr="003A3E0E">
        <w:rPr>
          <w:rFonts w:ascii="Helvetica Neue" w:hAnsi="Helvetica Neue"/>
        </w:rPr>
        <w:t xml:space="preserve"> </w:t>
      </w:r>
      <w:r w:rsidRPr="003A3E0E">
        <w:rPr>
          <w:rFonts w:ascii="Helvetica Neue" w:hAnsi="Helvetica Neue"/>
          <w:sz w:val="18"/>
          <w:szCs w:val="18"/>
        </w:rPr>
        <w:t>Diese Vorgehensweise ist weit verbreitet in der Physik: wir nehmen ein komplexes System, vereinfachen es so weit, dass wir es modellieren können und fügen die komplexen Elemente zu einem späteren Zeitpunkt wieder hinzu.</w:t>
      </w:r>
    </w:p>
  </w:footnote>
  <w:footnote w:id="3">
    <w:p w14:paraId="10A4BD85" w14:textId="65D5DA3D" w:rsidR="006B1800" w:rsidRDefault="006B1800">
      <w:pPr>
        <w:pStyle w:val="FootnoteText"/>
      </w:pPr>
      <w:r>
        <w:rPr>
          <w:rStyle w:val="FootnoteReference"/>
        </w:rPr>
        <w:footnoteRef/>
      </w:r>
      <w:r>
        <w:t xml:space="preserve"> </w:t>
      </w:r>
      <w:r w:rsidRPr="006F75F2">
        <w:rPr>
          <w:rFonts w:ascii="Helvetica Neue" w:hAnsi="Helvetica Neue"/>
          <w:sz w:val="18"/>
          <w:szCs w:val="18"/>
        </w:rPr>
        <w:t xml:space="preserve">Du kannst auch direkt im Terminal die Zuweisung machen.  Der Sinn des Editors ist es, ein 'Drehbuch' zu schreiben, </w:t>
      </w:r>
      <w:r>
        <w:rPr>
          <w:rFonts w:ascii="Helvetica Neue" w:hAnsi="Helvetica Neue"/>
          <w:sz w:val="18"/>
          <w:szCs w:val="18"/>
        </w:rPr>
        <w:t>welches</w:t>
      </w:r>
      <w:r w:rsidRPr="006F75F2">
        <w:rPr>
          <w:rFonts w:ascii="Helvetica Neue" w:hAnsi="Helvetica Neue"/>
          <w:sz w:val="18"/>
          <w:szCs w:val="18"/>
        </w:rPr>
        <w:t xml:space="preserve"> der Computer dann abarbeitet. Sonst darfst Du alle Zuweisungen jedes einzelne Mal wieder eintippen...</w:t>
      </w:r>
    </w:p>
  </w:footnote>
  <w:footnote w:id="4">
    <w:p w14:paraId="29BAC898" w14:textId="4269A602" w:rsidR="006B1800" w:rsidRPr="00B91FEE" w:rsidRDefault="006B1800">
      <w:pPr>
        <w:pStyle w:val="FootnoteText"/>
        <w:rPr>
          <w:rFonts w:ascii="Helvetica" w:hAnsi="Helvetica"/>
          <w:sz w:val="18"/>
          <w:szCs w:val="18"/>
        </w:rPr>
      </w:pPr>
      <w:r w:rsidRPr="00B91FEE">
        <w:rPr>
          <w:rStyle w:val="FootnoteReference"/>
          <w:rFonts w:ascii="Helvetica" w:hAnsi="Helvetica"/>
          <w:sz w:val="18"/>
          <w:szCs w:val="18"/>
        </w:rPr>
        <w:footnoteRef/>
      </w:r>
      <w:r w:rsidRPr="00B91FEE">
        <w:rPr>
          <w:rFonts w:ascii="Helvetica" w:hAnsi="Helvetica"/>
          <w:sz w:val="18"/>
          <w:szCs w:val="18"/>
        </w:rPr>
        <w:t xml:space="preserve"> Ausser man misst </w:t>
      </w:r>
      <w:r>
        <w:rPr>
          <w:rFonts w:ascii="Helvetica" w:hAnsi="Helvetica"/>
          <w:sz w:val="18"/>
          <w:szCs w:val="18"/>
        </w:rPr>
        <w:t xml:space="preserve">z.B. </w:t>
      </w:r>
      <w:r w:rsidRPr="00B91FEE">
        <w:rPr>
          <w:rFonts w:ascii="Helvetica" w:hAnsi="Helvetica"/>
          <w:sz w:val="18"/>
          <w:szCs w:val="18"/>
        </w:rPr>
        <w:t>die Zerfallsrate eines radioaktiven Nuklids</w:t>
      </w:r>
      <w:r>
        <w:rPr>
          <w:rFonts w:ascii="Helvetica" w:hAnsi="Helvetica"/>
          <w:sz w:val="18"/>
          <w:szCs w:val="18"/>
        </w:rPr>
        <w:t xml:space="preserve"> mit dem Computer.</w:t>
      </w:r>
    </w:p>
  </w:footnote>
  <w:footnote w:id="5">
    <w:p w14:paraId="0468BC0E" w14:textId="25690B73" w:rsidR="006B1800" w:rsidRPr="007A7714" w:rsidRDefault="006B1800">
      <w:pPr>
        <w:pStyle w:val="FootnoteText"/>
        <w:rPr>
          <w:rFonts w:ascii="Helvetica" w:hAnsi="Helvetica"/>
          <w:sz w:val="18"/>
          <w:szCs w:val="18"/>
        </w:rPr>
      </w:pPr>
      <w:r w:rsidRPr="007A7714">
        <w:rPr>
          <w:rStyle w:val="FootnoteReference"/>
          <w:rFonts w:ascii="Helvetica" w:hAnsi="Helvetica"/>
          <w:sz w:val="18"/>
          <w:szCs w:val="18"/>
        </w:rPr>
        <w:footnoteRef/>
      </w:r>
      <w:r w:rsidRPr="007A7714">
        <w:rPr>
          <w:rFonts w:ascii="Helvetica" w:hAnsi="Helvetica"/>
          <w:sz w:val="18"/>
          <w:szCs w:val="18"/>
        </w:rPr>
        <w:t xml:space="preserve"> 'Gute' Zufallsgeneratoren sind schwer zu programmieren und oft einfach zu hacken.</w:t>
      </w:r>
    </w:p>
  </w:footnote>
  <w:footnote w:id="6">
    <w:p w14:paraId="175B8C5E" w14:textId="7E423C0A" w:rsidR="006B1800" w:rsidRPr="005C0559" w:rsidRDefault="006B1800">
      <w:pPr>
        <w:pStyle w:val="FootnoteText"/>
        <w:rPr>
          <w:rFonts w:ascii="Helvetica" w:hAnsi="Helvetica"/>
          <w:sz w:val="18"/>
          <w:szCs w:val="18"/>
        </w:rPr>
      </w:pPr>
      <w:r w:rsidRPr="005C0559">
        <w:rPr>
          <w:rStyle w:val="FootnoteReference"/>
          <w:rFonts w:ascii="Helvetica" w:hAnsi="Helvetica"/>
          <w:sz w:val="18"/>
          <w:szCs w:val="18"/>
        </w:rPr>
        <w:footnoteRef/>
      </w:r>
      <w:r w:rsidRPr="005C0559">
        <w:rPr>
          <w:rFonts w:ascii="Helvetica" w:hAnsi="Helvetica"/>
          <w:sz w:val="18"/>
          <w:szCs w:val="18"/>
        </w:rPr>
        <w:t xml:space="preserve"> Du kannst den Graphen auf unendliche Weise</w:t>
      </w:r>
      <w:r>
        <w:rPr>
          <w:rFonts w:ascii="Helvetica" w:hAnsi="Helvetica"/>
          <w:sz w:val="18"/>
          <w:szCs w:val="18"/>
        </w:rPr>
        <w:t xml:space="preserve"> anpassen: Achsen beschriften, s</w:t>
      </w:r>
      <w:r w:rsidRPr="005C0559">
        <w:rPr>
          <w:rFonts w:ascii="Helvetica" w:hAnsi="Helvetica"/>
          <w:sz w:val="18"/>
          <w:szCs w:val="18"/>
        </w:rPr>
        <w:t xml:space="preserve">kalieren, einfärben, ... Such einfach nach </w:t>
      </w:r>
      <w:r w:rsidRPr="009D26DC">
        <w:rPr>
          <w:rFonts w:ascii="Helvetica" w:hAnsi="Helvetica"/>
          <w:i/>
          <w:sz w:val="18"/>
          <w:szCs w:val="18"/>
        </w:rPr>
        <w:t>Pyplot Library</w:t>
      </w:r>
      <w:r w:rsidRPr="005C0559">
        <w:rPr>
          <w:rFonts w:ascii="Helvetica" w:hAnsi="Helvetica"/>
          <w:sz w:val="18"/>
          <w:szCs w:val="18"/>
        </w:rPr>
        <w:t xml:space="preserve"> und schau Dir die Beschreibung und Beispiele der Bibliothek an.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E48CB"/>
    <w:multiLevelType w:val="hybridMultilevel"/>
    <w:tmpl w:val="C0482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B4A338D"/>
    <w:multiLevelType w:val="hybridMultilevel"/>
    <w:tmpl w:val="B6A69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974BC3"/>
    <w:multiLevelType w:val="hybridMultilevel"/>
    <w:tmpl w:val="8F78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E7553B"/>
    <w:multiLevelType w:val="hybridMultilevel"/>
    <w:tmpl w:val="03AA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213D96"/>
    <w:multiLevelType w:val="hybridMultilevel"/>
    <w:tmpl w:val="D3A4D726"/>
    <w:lvl w:ilvl="0" w:tplc="51049926">
      <w:start w:val="1"/>
      <w:numFmt w:val="bullet"/>
      <w:pStyle w:val="ListParagraph"/>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A92"/>
    <w:rsid w:val="00015A92"/>
    <w:rsid w:val="00037D81"/>
    <w:rsid w:val="000478D7"/>
    <w:rsid w:val="0009156C"/>
    <w:rsid w:val="00092C06"/>
    <w:rsid w:val="00092EC0"/>
    <w:rsid w:val="00130FC2"/>
    <w:rsid w:val="001347E1"/>
    <w:rsid w:val="00154368"/>
    <w:rsid w:val="0016749F"/>
    <w:rsid w:val="0017342A"/>
    <w:rsid w:val="001D54BD"/>
    <w:rsid w:val="001E28FD"/>
    <w:rsid w:val="001F67A2"/>
    <w:rsid w:val="00206468"/>
    <w:rsid w:val="00211159"/>
    <w:rsid w:val="00225CB8"/>
    <w:rsid w:val="00244FFE"/>
    <w:rsid w:val="00245EC9"/>
    <w:rsid w:val="00252514"/>
    <w:rsid w:val="00253208"/>
    <w:rsid w:val="002551D3"/>
    <w:rsid w:val="002701E8"/>
    <w:rsid w:val="002D1217"/>
    <w:rsid w:val="002E0879"/>
    <w:rsid w:val="002E5D1F"/>
    <w:rsid w:val="002E76AB"/>
    <w:rsid w:val="002F3C81"/>
    <w:rsid w:val="0034408A"/>
    <w:rsid w:val="00350FD7"/>
    <w:rsid w:val="00387F49"/>
    <w:rsid w:val="003A2AF7"/>
    <w:rsid w:val="003A3E0E"/>
    <w:rsid w:val="003C39E6"/>
    <w:rsid w:val="003C517E"/>
    <w:rsid w:val="003D4116"/>
    <w:rsid w:val="00407D9E"/>
    <w:rsid w:val="0041579A"/>
    <w:rsid w:val="00434292"/>
    <w:rsid w:val="00436DAA"/>
    <w:rsid w:val="004C46C8"/>
    <w:rsid w:val="004E28E2"/>
    <w:rsid w:val="0051745C"/>
    <w:rsid w:val="005306A2"/>
    <w:rsid w:val="00544CAC"/>
    <w:rsid w:val="00572079"/>
    <w:rsid w:val="0059592A"/>
    <w:rsid w:val="005A1F1D"/>
    <w:rsid w:val="005C0559"/>
    <w:rsid w:val="005D02E0"/>
    <w:rsid w:val="005D23BF"/>
    <w:rsid w:val="005D2BD8"/>
    <w:rsid w:val="005D4115"/>
    <w:rsid w:val="005D7321"/>
    <w:rsid w:val="005F4458"/>
    <w:rsid w:val="005F71CB"/>
    <w:rsid w:val="00615BB3"/>
    <w:rsid w:val="00664C9E"/>
    <w:rsid w:val="00694DFA"/>
    <w:rsid w:val="006A2205"/>
    <w:rsid w:val="006B1800"/>
    <w:rsid w:val="006F0785"/>
    <w:rsid w:val="006F75F2"/>
    <w:rsid w:val="00735485"/>
    <w:rsid w:val="0077133F"/>
    <w:rsid w:val="007A2089"/>
    <w:rsid w:val="007A7714"/>
    <w:rsid w:val="007B028B"/>
    <w:rsid w:val="007E057E"/>
    <w:rsid w:val="00812FB6"/>
    <w:rsid w:val="00813AE8"/>
    <w:rsid w:val="0081462C"/>
    <w:rsid w:val="0084447F"/>
    <w:rsid w:val="00887286"/>
    <w:rsid w:val="008A3CB6"/>
    <w:rsid w:val="009063C1"/>
    <w:rsid w:val="009353B5"/>
    <w:rsid w:val="00941A19"/>
    <w:rsid w:val="00966A61"/>
    <w:rsid w:val="00981E6F"/>
    <w:rsid w:val="009B4508"/>
    <w:rsid w:val="009C5D92"/>
    <w:rsid w:val="009D26DC"/>
    <w:rsid w:val="009D3DC5"/>
    <w:rsid w:val="009E5C4B"/>
    <w:rsid w:val="00A16B9C"/>
    <w:rsid w:val="00A25EB0"/>
    <w:rsid w:val="00A76C79"/>
    <w:rsid w:val="00A97D93"/>
    <w:rsid w:val="00AC1634"/>
    <w:rsid w:val="00AF092A"/>
    <w:rsid w:val="00AF0DC6"/>
    <w:rsid w:val="00AF331F"/>
    <w:rsid w:val="00B67727"/>
    <w:rsid w:val="00B91FEE"/>
    <w:rsid w:val="00BA07EE"/>
    <w:rsid w:val="00BC314A"/>
    <w:rsid w:val="00BD42CA"/>
    <w:rsid w:val="00BE1AA1"/>
    <w:rsid w:val="00BE7015"/>
    <w:rsid w:val="00C10D38"/>
    <w:rsid w:val="00C25BE2"/>
    <w:rsid w:val="00C30E2E"/>
    <w:rsid w:val="00C33D6C"/>
    <w:rsid w:val="00C633E9"/>
    <w:rsid w:val="00C63784"/>
    <w:rsid w:val="00C66F4D"/>
    <w:rsid w:val="00C72348"/>
    <w:rsid w:val="00C73897"/>
    <w:rsid w:val="00CA66B9"/>
    <w:rsid w:val="00CC04AE"/>
    <w:rsid w:val="00D40C89"/>
    <w:rsid w:val="00D82C92"/>
    <w:rsid w:val="00D8717B"/>
    <w:rsid w:val="00DA3626"/>
    <w:rsid w:val="00DA5776"/>
    <w:rsid w:val="00DA7841"/>
    <w:rsid w:val="00DA7F58"/>
    <w:rsid w:val="00DB03F8"/>
    <w:rsid w:val="00DE09AB"/>
    <w:rsid w:val="00DE577C"/>
    <w:rsid w:val="00DF4522"/>
    <w:rsid w:val="00E002D2"/>
    <w:rsid w:val="00E44100"/>
    <w:rsid w:val="00E614DD"/>
    <w:rsid w:val="00E9491E"/>
    <w:rsid w:val="00ED0C74"/>
    <w:rsid w:val="00EE1CE8"/>
    <w:rsid w:val="00F02300"/>
    <w:rsid w:val="00F229CB"/>
    <w:rsid w:val="00F6030D"/>
    <w:rsid w:val="00F80E5E"/>
    <w:rsid w:val="00F91792"/>
    <w:rsid w:val="00F96ADA"/>
    <w:rsid w:val="00FC4A70"/>
    <w:rsid w:val="00FE6520"/>
    <w:rsid w:val="00FE6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0B5B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A92"/>
    <w:pPr>
      <w:numPr>
        <w:numId w:val="1"/>
      </w:numPr>
      <w:contextualSpacing/>
    </w:pPr>
  </w:style>
  <w:style w:type="paragraph" w:styleId="HTMLPreformatted">
    <w:name w:val="HTML Preformatted"/>
    <w:basedOn w:val="Normal"/>
    <w:link w:val="HTMLPreformattedChar"/>
    <w:uiPriority w:val="99"/>
    <w:semiHidden/>
    <w:unhideWhenUsed/>
    <w:rsid w:val="00FE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E69DD"/>
    <w:rPr>
      <w:rFonts w:ascii="Courier" w:hAnsi="Courier" w:cs="Courier"/>
      <w:sz w:val="20"/>
      <w:szCs w:val="20"/>
    </w:rPr>
  </w:style>
  <w:style w:type="character" w:customStyle="1" w:styleId="jqconsole-old-prompt">
    <w:name w:val="jqconsole-old-prompt"/>
    <w:basedOn w:val="DefaultParagraphFont"/>
    <w:rsid w:val="00FE69DD"/>
  </w:style>
  <w:style w:type="character" w:customStyle="1" w:styleId="result">
    <w:name w:val="result"/>
    <w:basedOn w:val="DefaultParagraphFont"/>
    <w:rsid w:val="00FE69DD"/>
  </w:style>
  <w:style w:type="paragraph" w:styleId="FootnoteText">
    <w:name w:val="footnote text"/>
    <w:basedOn w:val="Normal"/>
    <w:link w:val="FootnoteTextChar"/>
    <w:uiPriority w:val="99"/>
    <w:unhideWhenUsed/>
    <w:rsid w:val="004C46C8"/>
  </w:style>
  <w:style w:type="character" w:customStyle="1" w:styleId="FootnoteTextChar">
    <w:name w:val="Footnote Text Char"/>
    <w:basedOn w:val="DefaultParagraphFont"/>
    <w:link w:val="FootnoteText"/>
    <w:uiPriority w:val="99"/>
    <w:rsid w:val="004C46C8"/>
  </w:style>
  <w:style w:type="character" w:styleId="FootnoteReference">
    <w:name w:val="footnote reference"/>
    <w:basedOn w:val="DefaultParagraphFont"/>
    <w:uiPriority w:val="99"/>
    <w:unhideWhenUsed/>
    <w:rsid w:val="004C46C8"/>
    <w:rPr>
      <w:vertAlign w:val="superscript"/>
    </w:rPr>
  </w:style>
  <w:style w:type="paragraph" w:styleId="BalloonText">
    <w:name w:val="Balloon Text"/>
    <w:basedOn w:val="Normal"/>
    <w:link w:val="BalloonTextChar"/>
    <w:uiPriority w:val="99"/>
    <w:semiHidden/>
    <w:unhideWhenUsed/>
    <w:rsid w:val="009B45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4508"/>
    <w:rPr>
      <w:rFonts w:ascii="Lucida Grande" w:hAnsi="Lucida Grande" w:cs="Lucida Grande"/>
      <w:sz w:val="18"/>
      <w:szCs w:val="18"/>
    </w:rPr>
  </w:style>
  <w:style w:type="paragraph" w:customStyle="1" w:styleId="Code">
    <w:name w:val="Code"/>
    <w:basedOn w:val="Normal"/>
    <w:qFormat/>
    <w:rsid w:val="009B4508"/>
    <w:pPr>
      <w:shd w:val="clear" w:color="auto" w:fill="E6E6E6"/>
      <w:spacing w:before="120" w:after="120" w:line="276" w:lineRule="auto"/>
      <w:ind w:left="567"/>
    </w:pPr>
    <w:rPr>
      <w:rFonts w:ascii="Courier" w:hAnsi="Courier"/>
    </w:rPr>
  </w:style>
  <w:style w:type="paragraph" w:styleId="Header">
    <w:name w:val="header"/>
    <w:basedOn w:val="Normal"/>
    <w:link w:val="HeaderChar"/>
    <w:uiPriority w:val="99"/>
    <w:unhideWhenUsed/>
    <w:rsid w:val="003A3E0E"/>
    <w:pPr>
      <w:tabs>
        <w:tab w:val="center" w:pos="4320"/>
        <w:tab w:val="right" w:pos="8640"/>
      </w:tabs>
    </w:pPr>
  </w:style>
  <w:style w:type="character" w:customStyle="1" w:styleId="HeaderChar">
    <w:name w:val="Header Char"/>
    <w:basedOn w:val="DefaultParagraphFont"/>
    <w:link w:val="Header"/>
    <w:uiPriority w:val="99"/>
    <w:rsid w:val="003A3E0E"/>
  </w:style>
  <w:style w:type="paragraph" w:styleId="Footer">
    <w:name w:val="footer"/>
    <w:basedOn w:val="Normal"/>
    <w:link w:val="FooterChar"/>
    <w:uiPriority w:val="99"/>
    <w:unhideWhenUsed/>
    <w:rsid w:val="003A3E0E"/>
    <w:pPr>
      <w:tabs>
        <w:tab w:val="center" w:pos="4320"/>
        <w:tab w:val="right" w:pos="8640"/>
      </w:tabs>
    </w:pPr>
  </w:style>
  <w:style w:type="character" w:customStyle="1" w:styleId="FooterChar">
    <w:name w:val="Footer Char"/>
    <w:basedOn w:val="DefaultParagraphFont"/>
    <w:link w:val="Footer"/>
    <w:uiPriority w:val="99"/>
    <w:rsid w:val="003A3E0E"/>
  </w:style>
  <w:style w:type="character" w:styleId="PageNumber">
    <w:name w:val="page number"/>
    <w:basedOn w:val="DefaultParagraphFont"/>
    <w:uiPriority w:val="99"/>
    <w:semiHidden/>
    <w:unhideWhenUsed/>
    <w:rsid w:val="003A3E0E"/>
  </w:style>
  <w:style w:type="paragraph" w:customStyle="1" w:styleId="Style1">
    <w:name w:val="Style1"/>
    <w:basedOn w:val="Normal"/>
    <w:qFormat/>
    <w:rsid w:val="006F75F2"/>
    <w:pPr>
      <w:shd w:val="clear" w:color="auto" w:fill="E6E6E6"/>
      <w:spacing w:line="276" w:lineRule="auto"/>
    </w:pPr>
    <w:rPr>
      <w:rFonts w:ascii="Courier"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A92"/>
    <w:pPr>
      <w:numPr>
        <w:numId w:val="1"/>
      </w:numPr>
      <w:contextualSpacing/>
    </w:pPr>
  </w:style>
  <w:style w:type="paragraph" w:styleId="HTMLPreformatted">
    <w:name w:val="HTML Preformatted"/>
    <w:basedOn w:val="Normal"/>
    <w:link w:val="HTMLPreformattedChar"/>
    <w:uiPriority w:val="99"/>
    <w:semiHidden/>
    <w:unhideWhenUsed/>
    <w:rsid w:val="00FE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E69DD"/>
    <w:rPr>
      <w:rFonts w:ascii="Courier" w:hAnsi="Courier" w:cs="Courier"/>
      <w:sz w:val="20"/>
      <w:szCs w:val="20"/>
    </w:rPr>
  </w:style>
  <w:style w:type="character" w:customStyle="1" w:styleId="jqconsole-old-prompt">
    <w:name w:val="jqconsole-old-prompt"/>
    <w:basedOn w:val="DefaultParagraphFont"/>
    <w:rsid w:val="00FE69DD"/>
  </w:style>
  <w:style w:type="character" w:customStyle="1" w:styleId="result">
    <w:name w:val="result"/>
    <w:basedOn w:val="DefaultParagraphFont"/>
    <w:rsid w:val="00FE69DD"/>
  </w:style>
  <w:style w:type="paragraph" w:styleId="FootnoteText">
    <w:name w:val="footnote text"/>
    <w:basedOn w:val="Normal"/>
    <w:link w:val="FootnoteTextChar"/>
    <w:uiPriority w:val="99"/>
    <w:unhideWhenUsed/>
    <w:rsid w:val="004C46C8"/>
  </w:style>
  <w:style w:type="character" w:customStyle="1" w:styleId="FootnoteTextChar">
    <w:name w:val="Footnote Text Char"/>
    <w:basedOn w:val="DefaultParagraphFont"/>
    <w:link w:val="FootnoteText"/>
    <w:uiPriority w:val="99"/>
    <w:rsid w:val="004C46C8"/>
  </w:style>
  <w:style w:type="character" w:styleId="FootnoteReference">
    <w:name w:val="footnote reference"/>
    <w:basedOn w:val="DefaultParagraphFont"/>
    <w:uiPriority w:val="99"/>
    <w:unhideWhenUsed/>
    <w:rsid w:val="004C46C8"/>
    <w:rPr>
      <w:vertAlign w:val="superscript"/>
    </w:rPr>
  </w:style>
  <w:style w:type="paragraph" w:styleId="BalloonText">
    <w:name w:val="Balloon Text"/>
    <w:basedOn w:val="Normal"/>
    <w:link w:val="BalloonTextChar"/>
    <w:uiPriority w:val="99"/>
    <w:semiHidden/>
    <w:unhideWhenUsed/>
    <w:rsid w:val="009B45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4508"/>
    <w:rPr>
      <w:rFonts w:ascii="Lucida Grande" w:hAnsi="Lucida Grande" w:cs="Lucida Grande"/>
      <w:sz w:val="18"/>
      <w:szCs w:val="18"/>
    </w:rPr>
  </w:style>
  <w:style w:type="paragraph" w:customStyle="1" w:styleId="Code">
    <w:name w:val="Code"/>
    <w:basedOn w:val="Normal"/>
    <w:qFormat/>
    <w:rsid w:val="009B4508"/>
    <w:pPr>
      <w:shd w:val="clear" w:color="auto" w:fill="E6E6E6"/>
      <w:spacing w:before="120" w:after="120" w:line="276" w:lineRule="auto"/>
      <w:ind w:left="567"/>
    </w:pPr>
    <w:rPr>
      <w:rFonts w:ascii="Courier" w:hAnsi="Courier"/>
    </w:rPr>
  </w:style>
  <w:style w:type="paragraph" w:styleId="Header">
    <w:name w:val="header"/>
    <w:basedOn w:val="Normal"/>
    <w:link w:val="HeaderChar"/>
    <w:uiPriority w:val="99"/>
    <w:unhideWhenUsed/>
    <w:rsid w:val="003A3E0E"/>
    <w:pPr>
      <w:tabs>
        <w:tab w:val="center" w:pos="4320"/>
        <w:tab w:val="right" w:pos="8640"/>
      </w:tabs>
    </w:pPr>
  </w:style>
  <w:style w:type="character" w:customStyle="1" w:styleId="HeaderChar">
    <w:name w:val="Header Char"/>
    <w:basedOn w:val="DefaultParagraphFont"/>
    <w:link w:val="Header"/>
    <w:uiPriority w:val="99"/>
    <w:rsid w:val="003A3E0E"/>
  </w:style>
  <w:style w:type="paragraph" w:styleId="Footer">
    <w:name w:val="footer"/>
    <w:basedOn w:val="Normal"/>
    <w:link w:val="FooterChar"/>
    <w:uiPriority w:val="99"/>
    <w:unhideWhenUsed/>
    <w:rsid w:val="003A3E0E"/>
    <w:pPr>
      <w:tabs>
        <w:tab w:val="center" w:pos="4320"/>
        <w:tab w:val="right" w:pos="8640"/>
      </w:tabs>
    </w:pPr>
  </w:style>
  <w:style w:type="character" w:customStyle="1" w:styleId="FooterChar">
    <w:name w:val="Footer Char"/>
    <w:basedOn w:val="DefaultParagraphFont"/>
    <w:link w:val="Footer"/>
    <w:uiPriority w:val="99"/>
    <w:rsid w:val="003A3E0E"/>
  </w:style>
  <w:style w:type="character" w:styleId="PageNumber">
    <w:name w:val="page number"/>
    <w:basedOn w:val="DefaultParagraphFont"/>
    <w:uiPriority w:val="99"/>
    <w:semiHidden/>
    <w:unhideWhenUsed/>
    <w:rsid w:val="003A3E0E"/>
  </w:style>
  <w:style w:type="paragraph" w:customStyle="1" w:styleId="Style1">
    <w:name w:val="Style1"/>
    <w:basedOn w:val="Normal"/>
    <w:qFormat/>
    <w:rsid w:val="006F75F2"/>
    <w:pPr>
      <w:shd w:val="clear" w:color="auto" w:fill="E6E6E6"/>
      <w:spacing w:line="276" w:lineRule="auto"/>
    </w:pPr>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2205">
      <w:bodyDiv w:val="1"/>
      <w:marLeft w:val="0"/>
      <w:marRight w:val="0"/>
      <w:marTop w:val="0"/>
      <w:marBottom w:val="0"/>
      <w:divBdr>
        <w:top w:val="none" w:sz="0" w:space="0" w:color="auto"/>
        <w:left w:val="none" w:sz="0" w:space="0" w:color="auto"/>
        <w:bottom w:val="none" w:sz="0" w:space="0" w:color="auto"/>
        <w:right w:val="none" w:sz="0" w:space="0" w:color="auto"/>
      </w:divBdr>
    </w:div>
    <w:div w:id="272128243">
      <w:bodyDiv w:val="1"/>
      <w:marLeft w:val="0"/>
      <w:marRight w:val="0"/>
      <w:marTop w:val="0"/>
      <w:marBottom w:val="0"/>
      <w:divBdr>
        <w:top w:val="none" w:sz="0" w:space="0" w:color="auto"/>
        <w:left w:val="none" w:sz="0" w:space="0" w:color="auto"/>
        <w:bottom w:val="none" w:sz="0" w:space="0" w:color="auto"/>
        <w:right w:val="none" w:sz="0" w:space="0" w:color="auto"/>
      </w:divBdr>
    </w:div>
    <w:div w:id="566653359">
      <w:bodyDiv w:val="1"/>
      <w:marLeft w:val="0"/>
      <w:marRight w:val="0"/>
      <w:marTop w:val="0"/>
      <w:marBottom w:val="0"/>
      <w:divBdr>
        <w:top w:val="none" w:sz="0" w:space="0" w:color="auto"/>
        <w:left w:val="none" w:sz="0" w:space="0" w:color="auto"/>
        <w:bottom w:val="none" w:sz="0" w:space="0" w:color="auto"/>
        <w:right w:val="none" w:sz="0" w:space="0" w:color="auto"/>
      </w:divBdr>
    </w:div>
    <w:div w:id="1457479826">
      <w:bodyDiv w:val="1"/>
      <w:marLeft w:val="0"/>
      <w:marRight w:val="0"/>
      <w:marTop w:val="0"/>
      <w:marBottom w:val="0"/>
      <w:divBdr>
        <w:top w:val="none" w:sz="0" w:space="0" w:color="auto"/>
        <w:left w:val="none" w:sz="0" w:space="0" w:color="auto"/>
        <w:bottom w:val="none" w:sz="0" w:space="0" w:color="auto"/>
        <w:right w:val="none" w:sz="0" w:space="0" w:color="auto"/>
      </w:divBdr>
    </w:div>
    <w:div w:id="1600915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30FF91CFF6A94980DB5E1AD5E14916"/>
        <w:category>
          <w:name w:val="General"/>
          <w:gallery w:val="placeholder"/>
        </w:category>
        <w:types>
          <w:type w:val="bbPlcHdr"/>
        </w:types>
        <w:behaviors>
          <w:behavior w:val="content"/>
        </w:behaviors>
        <w:guid w:val="{33A64757-64B8-AB4F-B801-E98162CE6457}"/>
      </w:docPartPr>
      <w:docPartBody>
        <w:p w14:paraId="303643F8" w14:textId="79E5F1CC" w:rsidR="008D70ED" w:rsidRDefault="008D70ED" w:rsidP="008D70ED">
          <w:pPr>
            <w:pStyle w:val="FF30FF91CFF6A94980DB5E1AD5E14916"/>
          </w:pPr>
          <w:r>
            <w:t>[Type text]</w:t>
          </w:r>
        </w:p>
      </w:docPartBody>
    </w:docPart>
    <w:docPart>
      <w:docPartPr>
        <w:name w:val="27E589F379E7474995D75B73DAC1469B"/>
        <w:category>
          <w:name w:val="General"/>
          <w:gallery w:val="placeholder"/>
        </w:category>
        <w:types>
          <w:type w:val="bbPlcHdr"/>
        </w:types>
        <w:behaviors>
          <w:behavior w:val="content"/>
        </w:behaviors>
        <w:guid w:val="{53B5AC3B-D6E8-9C43-A489-33CBA76A3961}"/>
      </w:docPartPr>
      <w:docPartBody>
        <w:p w14:paraId="55CA1E28" w14:textId="594FF122" w:rsidR="008D70ED" w:rsidRDefault="008D70ED" w:rsidP="008D70ED">
          <w:pPr>
            <w:pStyle w:val="27E589F379E7474995D75B73DAC1469B"/>
          </w:pPr>
          <w:r>
            <w:t>[Type text]</w:t>
          </w:r>
        </w:p>
      </w:docPartBody>
    </w:docPart>
    <w:docPart>
      <w:docPartPr>
        <w:name w:val="E79E92CCBF82294A8E127B983D121A07"/>
        <w:category>
          <w:name w:val="General"/>
          <w:gallery w:val="placeholder"/>
        </w:category>
        <w:types>
          <w:type w:val="bbPlcHdr"/>
        </w:types>
        <w:behaviors>
          <w:behavior w:val="content"/>
        </w:behaviors>
        <w:guid w:val="{F4D2ACC7-7BC2-EB43-8DDF-6614833CA746}"/>
      </w:docPartPr>
      <w:docPartBody>
        <w:p w14:paraId="1CEDD400" w14:textId="339AD795" w:rsidR="008D70ED" w:rsidRDefault="008D70ED" w:rsidP="008D70ED">
          <w:pPr>
            <w:pStyle w:val="E79E92CCBF82294A8E127B983D121A0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0ED"/>
    <w:rsid w:val="004F7244"/>
    <w:rsid w:val="008D7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30FF91CFF6A94980DB5E1AD5E14916">
    <w:name w:val="FF30FF91CFF6A94980DB5E1AD5E14916"/>
    <w:rsid w:val="008D70ED"/>
  </w:style>
  <w:style w:type="paragraph" w:customStyle="1" w:styleId="27E589F379E7474995D75B73DAC1469B">
    <w:name w:val="27E589F379E7474995D75B73DAC1469B"/>
    <w:rsid w:val="008D70ED"/>
  </w:style>
  <w:style w:type="paragraph" w:customStyle="1" w:styleId="E79E92CCBF82294A8E127B983D121A07">
    <w:name w:val="E79E92CCBF82294A8E127B983D121A07"/>
    <w:rsid w:val="008D70ED"/>
  </w:style>
  <w:style w:type="paragraph" w:customStyle="1" w:styleId="32F94ADAE3BFDF4DA8B403D26E6054FA">
    <w:name w:val="32F94ADAE3BFDF4DA8B403D26E6054FA"/>
    <w:rsid w:val="008D70ED"/>
  </w:style>
  <w:style w:type="paragraph" w:customStyle="1" w:styleId="F4941042B081014EA96F406896D789CE">
    <w:name w:val="F4941042B081014EA96F406896D789CE"/>
    <w:rsid w:val="008D70ED"/>
  </w:style>
  <w:style w:type="paragraph" w:customStyle="1" w:styleId="D4D57E25B1021E4BA35059F470E529BD">
    <w:name w:val="D4D57E25B1021E4BA35059F470E529BD"/>
    <w:rsid w:val="008D70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30FF91CFF6A94980DB5E1AD5E14916">
    <w:name w:val="FF30FF91CFF6A94980DB5E1AD5E14916"/>
    <w:rsid w:val="008D70ED"/>
  </w:style>
  <w:style w:type="paragraph" w:customStyle="1" w:styleId="27E589F379E7474995D75B73DAC1469B">
    <w:name w:val="27E589F379E7474995D75B73DAC1469B"/>
    <w:rsid w:val="008D70ED"/>
  </w:style>
  <w:style w:type="paragraph" w:customStyle="1" w:styleId="E79E92CCBF82294A8E127B983D121A07">
    <w:name w:val="E79E92CCBF82294A8E127B983D121A07"/>
    <w:rsid w:val="008D70ED"/>
  </w:style>
  <w:style w:type="paragraph" w:customStyle="1" w:styleId="32F94ADAE3BFDF4DA8B403D26E6054FA">
    <w:name w:val="32F94ADAE3BFDF4DA8B403D26E6054FA"/>
    <w:rsid w:val="008D70ED"/>
  </w:style>
  <w:style w:type="paragraph" w:customStyle="1" w:styleId="F4941042B081014EA96F406896D789CE">
    <w:name w:val="F4941042B081014EA96F406896D789CE"/>
    <w:rsid w:val="008D70ED"/>
  </w:style>
  <w:style w:type="paragraph" w:customStyle="1" w:styleId="D4D57E25B1021E4BA35059F470E529BD">
    <w:name w:val="D4D57E25B1021E4BA35059F470E529BD"/>
    <w:rsid w:val="008D70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6446E-59A9-D346-BDF1-2B41168EB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17</Pages>
  <Words>2632</Words>
  <Characters>15005</Characters>
  <Application>Microsoft Macintosh Word</Application>
  <DocSecurity>0</DocSecurity>
  <Lines>125</Lines>
  <Paragraphs>35</Paragraphs>
  <ScaleCrop>false</ScaleCrop>
  <Company>Zuhoerer Studio</Company>
  <LinksUpToDate>false</LinksUpToDate>
  <CharactersWithSpaces>17602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Bisig</dc:creator>
  <cp:keywords/>
  <dc:description/>
  <cp:lastModifiedBy>Thomas Bisig</cp:lastModifiedBy>
  <cp:revision>110</cp:revision>
  <cp:lastPrinted>2018-03-14T11:49:00Z</cp:lastPrinted>
  <dcterms:created xsi:type="dcterms:W3CDTF">2018-02-14T07:01:00Z</dcterms:created>
  <dcterms:modified xsi:type="dcterms:W3CDTF">2018-03-14T15:24:00Z</dcterms:modified>
</cp:coreProperties>
</file>